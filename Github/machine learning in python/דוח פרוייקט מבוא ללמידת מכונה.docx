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color w:val="D34817" w:themeColor="accent1"/>
          <w:sz w:val="22"/>
          <w:szCs w:val="22"/>
          <w:rtl/>
        </w:rPr>
        <w:id w:val="-1239860848"/>
        <w:docPartObj>
          <w:docPartGallery w:val="Cover Pages"/>
          <w:docPartUnique/>
        </w:docPartObj>
      </w:sdtPr>
      <w:sdtEndPr>
        <w:rPr>
          <w:color w:val="auto"/>
          <w:rtl w:val="0"/>
        </w:rPr>
      </w:sdtEndPr>
      <w:sdtContent>
        <w:p w14:paraId="0CAAEAA8" w14:textId="0F1A6B29" w:rsidR="00317895" w:rsidRPr="00440EDE" w:rsidRDefault="00317895" w:rsidP="00C93213">
          <w:pPr>
            <w:pStyle w:val="NoSpacing"/>
            <w:spacing w:before="1540" w:after="240" w:line="23" w:lineRule="atLeast"/>
            <w:jc w:val="center"/>
            <w:rPr>
              <w:rFonts w:cstheme="minorHAnsi"/>
              <w:color w:val="D34817" w:themeColor="accent1"/>
              <w:sz w:val="22"/>
              <w:szCs w:val="22"/>
            </w:rPr>
          </w:pPr>
          <w:r w:rsidRPr="00440EDE">
            <w:rPr>
              <w:rFonts w:cstheme="minorHAnsi"/>
              <w:noProof/>
              <w:color w:val="D34817" w:themeColor="accent1"/>
              <w:sz w:val="22"/>
              <w:szCs w:val="22"/>
            </w:rPr>
            <w:drawing>
              <wp:inline distT="0" distB="0" distL="0" distR="0" wp14:anchorId="22C85EA2" wp14:editId="038DCC6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D34817" w:themeColor="accent1"/>
              <w:sz w:val="28"/>
              <w:szCs w:val="28"/>
              <w:rtl/>
            </w:rPr>
            <w:alias w:val="Title"/>
            <w:tag w:val=""/>
            <w:id w:val="1735040861"/>
            <w:placeholder>
              <w:docPart w:val="A5122C1646A84D6CA438D6D7EE772963"/>
            </w:placeholder>
            <w:dataBinding w:prefixMappings="xmlns:ns0='http://purl.org/dc/elements/1.1/' xmlns:ns1='http://schemas.openxmlformats.org/package/2006/metadata/core-properties' " w:xpath="/ns1:coreProperties[1]/ns0:title[1]" w:storeItemID="{6C3C8BC8-F283-45AE-878A-BAB7291924A1}"/>
            <w:text/>
          </w:sdtPr>
          <w:sdtEndPr/>
          <w:sdtContent>
            <w:p w14:paraId="13F8E5F5" w14:textId="6FF450F0" w:rsidR="00317895" w:rsidRPr="00233060" w:rsidRDefault="00811929" w:rsidP="00C93213">
              <w:pPr>
                <w:pStyle w:val="NoSpacing"/>
                <w:pBdr>
                  <w:top w:val="single" w:sz="6" w:space="6" w:color="D34817" w:themeColor="accent1"/>
                  <w:bottom w:val="single" w:sz="6" w:space="6" w:color="D34817" w:themeColor="accent1"/>
                </w:pBdr>
                <w:spacing w:after="240" w:line="23" w:lineRule="atLeast"/>
                <w:jc w:val="center"/>
                <w:rPr>
                  <w:rFonts w:eastAsiaTheme="majorEastAsia" w:cstheme="minorHAnsi"/>
                  <w:caps/>
                  <w:color w:val="D34817" w:themeColor="accent1"/>
                  <w:sz w:val="28"/>
                  <w:szCs w:val="28"/>
                </w:rPr>
              </w:pPr>
              <w:r w:rsidRPr="00233060">
                <w:rPr>
                  <w:rFonts w:eastAsiaTheme="majorEastAsia" w:cstheme="minorHAnsi"/>
                  <w:caps/>
                  <w:color w:val="D34817" w:themeColor="accent1"/>
                  <w:sz w:val="28"/>
                  <w:szCs w:val="28"/>
                  <w:rtl/>
                </w:rPr>
                <w:t>פרויקט למידת מכונה</w:t>
              </w:r>
            </w:p>
          </w:sdtContent>
        </w:sdt>
        <w:p w14:paraId="4E9AA0F3" w14:textId="77777777" w:rsidR="00317895" w:rsidRPr="00440EDE" w:rsidRDefault="00317895" w:rsidP="00C93213">
          <w:pPr>
            <w:pStyle w:val="NoSpacing"/>
            <w:spacing w:before="480" w:line="23" w:lineRule="atLeast"/>
            <w:jc w:val="center"/>
            <w:rPr>
              <w:rFonts w:cstheme="minorHAnsi"/>
              <w:color w:val="D34817" w:themeColor="accent1"/>
              <w:sz w:val="22"/>
              <w:szCs w:val="22"/>
            </w:rPr>
          </w:pPr>
          <w:r w:rsidRPr="00440EDE">
            <w:rPr>
              <w:rFonts w:cstheme="minorHAnsi"/>
              <w:noProof/>
              <w:color w:val="D34817" w:themeColor="accent1"/>
              <w:sz w:val="22"/>
              <w:szCs w:val="22"/>
            </w:rPr>
            <w:drawing>
              <wp:inline distT="0" distB="0" distL="0" distR="0" wp14:anchorId="577538FC" wp14:editId="4717EC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1D65EB" w14:textId="5BC60F64" w:rsidR="00317895" w:rsidRPr="00440EDE" w:rsidRDefault="00A70FC7" w:rsidP="00C93213">
          <w:pPr>
            <w:bidi w:val="0"/>
            <w:spacing w:after="0" w:line="23" w:lineRule="atLeast"/>
            <w:jc w:val="center"/>
            <w:rPr>
              <w:rFonts w:cstheme="minorHAnsi"/>
              <w:sz w:val="22"/>
              <w:szCs w:val="22"/>
            </w:rPr>
          </w:pPr>
          <w:r w:rsidRPr="00440EDE">
            <w:rPr>
              <w:rFonts w:cstheme="minorHAnsi"/>
              <w:noProof/>
              <w:color w:val="D34817" w:themeColor="accent1"/>
              <w:sz w:val="22"/>
              <w:szCs w:val="22"/>
            </w:rPr>
            <mc:AlternateContent>
              <mc:Choice Requires="wps">
                <w:drawing>
                  <wp:anchor distT="0" distB="0" distL="114300" distR="114300" simplePos="0" relativeHeight="251659264" behindDoc="0" locked="0" layoutInCell="1" allowOverlap="1" wp14:anchorId="649047E6" wp14:editId="40678105">
                    <wp:simplePos x="0" y="0"/>
                    <wp:positionH relativeFrom="margin">
                      <wp:align>center</wp:align>
                    </wp:positionH>
                    <wp:positionV relativeFrom="paragraph">
                      <wp:posOffset>2899410</wp:posOffset>
                    </wp:positionV>
                    <wp:extent cx="2763296" cy="1245995"/>
                    <wp:effectExtent l="0" t="0" r="18415" b="11430"/>
                    <wp:wrapNone/>
                    <wp:docPr id="98" name="Text Box 98"/>
                    <wp:cNvGraphicFramePr/>
                    <a:graphic xmlns:a="http://schemas.openxmlformats.org/drawingml/2006/main">
                      <a:graphicData uri="http://schemas.microsoft.com/office/word/2010/wordprocessingShape">
                        <wps:wsp>
                          <wps:cNvSpPr txBox="1"/>
                          <wps:spPr>
                            <a:xfrm>
                              <a:off x="0" y="0"/>
                              <a:ext cx="2763296" cy="12459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8071354" w14:textId="4EEE0259" w:rsidR="00AE0B63" w:rsidRPr="00233060" w:rsidRDefault="00036B65" w:rsidP="00AE0B63">
                                <w:pPr>
                                  <w:jc w:val="center"/>
                                  <w:rPr>
                                    <w:rFonts w:cstheme="minorHAnsi"/>
                                    <w:sz w:val="22"/>
                                    <w:szCs w:val="22"/>
                                    <w:rtl/>
                                  </w:rPr>
                                </w:pPr>
                                <w:r w:rsidRPr="00233060">
                                  <w:rPr>
                                    <w:rFonts w:cstheme="minorHAnsi"/>
                                    <w:sz w:val="22"/>
                                    <w:szCs w:val="22"/>
                                    <w:rtl/>
                                  </w:rPr>
                                  <w:t>מגיש:</w:t>
                                </w:r>
                              </w:p>
                              <w:p w14:paraId="7755D486" w14:textId="27BDCC16" w:rsidR="00036B65" w:rsidRPr="00233060" w:rsidRDefault="00036B65" w:rsidP="00AE0B63">
                                <w:pPr>
                                  <w:jc w:val="center"/>
                                  <w:rPr>
                                    <w:rFonts w:cstheme="minorHAnsi"/>
                                    <w:sz w:val="22"/>
                                    <w:szCs w:val="22"/>
                                    <w:rtl/>
                                  </w:rPr>
                                </w:pPr>
                                <w:r w:rsidRPr="00233060">
                                  <w:rPr>
                                    <w:rFonts w:cstheme="minorHAnsi"/>
                                    <w:sz w:val="22"/>
                                    <w:szCs w:val="22"/>
                                    <w:rtl/>
                                  </w:rPr>
                                  <w:t xml:space="preserve">דניאל </w:t>
                                </w:r>
                                <w:proofErr w:type="spellStart"/>
                                <w:r w:rsidRPr="00233060">
                                  <w:rPr>
                                    <w:rFonts w:cstheme="minorHAnsi"/>
                                    <w:sz w:val="22"/>
                                    <w:szCs w:val="22"/>
                                    <w:rtl/>
                                  </w:rPr>
                                  <w:t>וולקוביץ</w:t>
                                </w:r>
                                <w:proofErr w:type="spellEnd"/>
                                <w:r w:rsidR="00AE0B63" w:rsidRPr="00233060">
                                  <w:rPr>
                                    <w:rFonts w:cstheme="minorHAnsi"/>
                                    <w:sz w:val="22"/>
                                    <w:szCs w:val="22"/>
                                    <w:rtl/>
                                  </w:rPr>
                                  <w:t xml:space="preserve"> (תז:</w:t>
                                </w:r>
                                <w:r w:rsidR="009A32F5" w:rsidRPr="00233060">
                                  <w:rPr>
                                    <w:rFonts w:cstheme="minorHAnsi"/>
                                    <w:sz w:val="22"/>
                                    <w:szCs w:val="22"/>
                                    <w:rtl/>
                                  </w:rPr>
                                  <w:t>207257668</w:t>
                                </w:r>
                                <w:r w:rsidR="00AE0B63" w:rsidRPr="00233060">
                                  <w:rPr>
                                    <w:rFonts w:cstheme="minorHAnsi"/>
                                    <w:sz w:val="22"/>
                                    <w:szCs w:val="22"/>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9047E6" id="_x0000_t202" coordsize="21600,21600" o:spt="202" path="m,l,21600r21600,l21600,xe">
                    <v:stroke joinstyle="miter"/>
                    <v:path gradientshapeok="t" o:connecttype="rect"/>
                  </v:shapetype>
                  <v:shape id="Text Box 98" o:spid="_x0000_s1026" type="#_x0000_t202" style="position:absolute;left:0;text-align:left;margin-left:0;margin-top:228.3pt;width:217.6pt;height:98.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" fillcolor="white [3201]" strokecolor="white [3212]" strokeweight=".5pt">
                    <v:textbox>
                      <w:txbxContent>
                        <w:p w14:paraId="28071354" w14:textId="4EEE0259" w:rsidR="00AE0B63" w:rsidRPr="00233060" w:rsidRDefault="00036B65" w:rsidP="00AE0B63">
                          <w:pPr>
                            <w:jc w:val="center"/>
                            <w:rPr>
                              <w:rFonts w:cstheme="minorHAnsi"/>
                              <w:sz w:val="22"/>
                              <w:szCs w:val="22"/>
                              <w:rtl/>
                            </w:rPr>
                          </w:pPr>
                          <w:r w:rsidRPr="00233060">
                            <w:rPr>
                              <w:rFonts w:cstheme="minorHAnsi"/>
                              <w:sz w:val="22"/>
                              <w:szCs w:val="22"/>
                              <w:rtl/>
                            </w:rPr>
                            <w:t>מגיש:</w:t>
                          </w:r>
                        </w:p>
                        <w:p w14:paraId="7755D486" w14:textId="27BDCC16" w:rsidR="00036B65" w:rsidRPr="00233060" w:rsidRDefault="00036B65" w:rsidP="00AE0B63">
                          <w:pPr>
                            <w:jc w:val="center"/>
                            <w:rPr>
                              <w:rFonts w:cstheme="minorHAnsi"/>
                              <w:sz w:val="22"/>
                              <w:szCs w:val="22"/>
                              <w:rtl/>
                            </w:rPr>
                          </w:pPr>
                          <w:r w:rsidRPr="00233060">
                            <w:rPr>
                              <w:rFonts w:cstheme="minorHAnsi"/>
                              <w:sz w:val="22"/>
                              <w:szCs w:val="22"/>
                              <w:rtl/>
                            </w:rPr>
                            <w:t xml:space="preserve">דניאל </w:t>
                          </w:r>
                          <w:proofErr w:type="spellStart"/>
                          <w:r w:rsidRPr="00233060">
                            <w:rPr>
                              <w:rFonts w:cstheme="minorHAnsi"/>
                              <w:sz w:val="22"/>
                              <w:szCs w:val="22"/>
                              <w:rtl/>
                            </w:rPr>
                            <w:t>וולקוביץ</w:t>
                          </w:r>
                          <w:proofErr w:type="spellEnd"/>
                          <w:r w:rsidR="00AE0B63" w:rsidRPr="00233060">
                            <w:rPr>
                              <w:rFonts w:cstheme="minorHAnsi"/>
                              <w:sz w:val="22"/>
                              <w:szCs w:val="22"/>
                              <w:rtl/>
                            </w:rPr>
                            <w:t xml:space="preserve"> (תז:</w:t>
                          </w:r>
                          <w:r w:rsidR="009A32F5" w:rsidRPr="00233060">
                            <w:rPr>
                              <w:rFonts w:cstheme="minorHAnsi"/>
                              <w:sz w:val="22"/>
                              <w:szCs w:val="22"/>
                              <w:rtl/>
                            </w:rPr>
                            <w:t>207257668</w:t>
                          </w:r>
                          <w:r w:rsidR="00AE0B63" w:rsidRPr="00233060">
                            <w:rPr>
                              <w:rFonts w:cstheme="minorHAnsi"/>
                              <w:sz w:val="22"/>
                              <w:szCs w:val="22"/>
                              <w:rtl/>
                            </w:rPr>
                            <w:t xml:space="preserve"> )</w:t>
                          </w:r>
                        </w:p>
                      </w:txbxContent>
                    </v:textbox>
                    <w10:wrap anchorx="margin"/>
                  </v:shape>
                </w:pict>
              </mc:Fallback>
            </mc:AlternateContent>
          </w:r>
          <w:r w:rsidR="00317895" w:rsidRPr="00440EDE">
            <w:rPr>
              <w:rFonts w:cstheme="minorHAnsi"/>
              <w:sz w:val="22"/>
              <w:szCs w:val="22"/>
            </w:rPr>
            <w:br w:type="page"/>
          </w:r>
        </w:p>
      </w:sdtContent>
    </w:sdt>
    <w:p w14:paraId="0AF65DF8" w14:textId="77777777" w:rsidR="00233060" w:rsidRPr="00AE0B63" w:rsidRDefault="00233060" w:rsidP="00C93213">
      <w:pPr>
        <w:pStyle w:val="TOCHeading"/>
        <w:bidi/>
        <w:spacing w:line="23" w:lineRule="atLeast"/>
        <w:jc w:val="both"/>
        <w:rPr>
          <w:rFonts w:ascii="David" w:hAnsi="David" w:cs="David"/>
          <w:rtl/>
        </w:rPr>
      </w:pPr>
      <w:r w:rsidRPr="00AE0B63">
        <w:rPr>
          <w:rFonts w:ascii="David" w:hAnsi="David" w:cs="David"/>
          <w:rtl/>
        </w:rPr>
        <w:lastRenderedPageBreak/>
        <w:t>תוכן עניינים</w:t>
      </w:r>
    </w:p>
    <w:p w14:paraId="0173F6A9" w14:textId="441E73AE" w:rsidR="00185E91" w:rsidRDefault="00233060" w:rsidP="00185E91">
      <w:pPr>
        <w:pStyle w:val="TOC1"/>
        <w:rPr>
          <w:noProof/>
          <w:sz w:val="22"/>
          <w:szCs w:val="22"/>
          <w:lang w:val="en-US" w:eastAsia="en-US"/>
        </w:rPr>
      </w:pPr>
      <w:r>
        <w:fldChar w:fldCharType="begin"/>
      </w:r>
      <w:r>
        <w:instrText xml:space="preserve"> TOC \o "1-3" \h \z \u </w:instrText>
      </w:r>
      <w:r>
        <w:fldChar w:fldCharType="separate"/>
      </w:r>
      <w:hyperlink w:anchor="_Toc111985335" w:history="1">
        <w:r w:rsidR="00185E91" w:rsidRPr="00A921EE">
          <w:rPr>
            <w:rStyle w:val="Hyperlink"/>
            <w:rFonts w:cstheme="minorHAnsi"/>
            <w:noProof/>
            <w:rtl/>
          </w:rPr>
          <w:t>תקציר מנהלים</w:t>
        </w:r>
        <w:r w:rsidR="00185E91">
          <w:rPr>
            <w:noProof/>
            <w:webHidden/>
          </w:rPr>
          <w:tab/>
        </w:r>
        <w:r w:rsidR="00185E91">
          <w:rPr>
            <w:noProof/>
            <w:webHidden/>
          </w:rPr>
          <w:fldChar w:fldCharType="begin"/>
        </w:r>
        <w:r w:rsidR="00185E91">
          <w:rPr>
            <w:noProof/>
            <w:webHidden/>
          </w:rPr>
          <w:instrText xml:space="preserve"> PAGEREF _Toc111985335 \h </w:instrText>
        </w:r>
        <w:r w:rsidR="00185E91">
          <w:rPr>
            <w:noProof/>
            <w:webHidden/>
          </w:rPr>
        </w:r>
        <w:r w:rsidR="00185E91">
          <w:rPr>
            <w:noProof/>
            <w:webHidden/>
          </w:rPr>
          <w:fldChar w:fldCharType="separate"/>
        </w:r>
        <w:r w:rsidR="00185E91">
          <w:rPr>
            <w:noProof/>
            <w:webHidden/>
          </w:rPr>
          <w:t>3</w:t>
        </w:r>
        <w:r w:rsidR="00185E91">
          <w:rPr>
            <w:noProof/>
            <w:webHidden/>
          </w:rPr>
          <w:fldChar w:fldCharType="end"/>
        </w:r>
      </w:hyperlink>
    </w:p>
    <w:p w14:paraId="58CA73A1" w14:textId="5A9C7ED7" w:rsidR="00185E91" w:rsidRDefault="00185E91" w:rsidP="00185E91">
      <w:pPr>
        <w:pStyle w:val="TOC1"/>
        <w:rPr>
          <w:noProof/>
          <w:sz w:val="22"/>
          <w:szCs w:val="22"/>
          <w:lang w:val="en-US" w:eastAsia="en-US"/>
        </w:rPr>
      </w:pPr>
      <w:hyperlink w:anchor="_Toc111985336" w:history="1">
        <w:r w:rsidRPr="00A921EE">
          <w:rPr>
            <w:rStyle w:val="Hyperlink"/>
            <w:rFonts w:cstheme="minorHAnsi"/>
            <w:noProof/>
            <w:rtl/>
          </w:rPr>
          <w:t>פירוט שלבי הפרויקט המקדימים להרצת המודלים</w:t>
        </w:r>
        <w:r>
          <w:rPr>
            <w:noProof/>
            <w:webHidden/>
          </w:rPr>
          <w:tab/>
        </w:r>
        <w:r>
          <w:rPr>
            <w:noProof/>
            <w:webHidden/>
          </w:rPr>
          <w:fldChar w:fldCharType="begin"/>
        </w:r>
        <w:r>
          <w:rPr>
            <w:noProof/>
            <w:webHidden/>
          </w:rPr>
          <w:instrText xml:space="preserve"> PAGEREF _Toc111985336 \h </w:instrText>
        </w:r>
        <w:r>
          <w:rPr>
            <w:noProof/>
            <w:webHidden/>
          </w:rPr>
        </w:r>
        <w:r>
          <w:rPr>
            <w:noProof/>
            <w:webHidden/>
          </w:rPr>
          <w:fldChar w:fldCharType="separate"/>
        </w:r>
        <w:r>
          <w:rPr>
            <w:noProof/>
            <w:webHidden/>
          </w:rPr>
          <w:t>3</w:t>
        </w:r>
        <w:r>
          <w:rPr>
            <w:noProof/>
            <w:webHidden/>
          </w:rPr>
          <w:fldChar w:fldCharType="end"/>
        </w:r>
      </w:hyperlink>
    </w:p>
    <w:p w14:paraId="69C2D735" w14:textId="58C76470" w:rsidR="00185E91" w:rsidRDefault="00185E91" w:rsidP="00185E91">
      <w:pPr>
        <w:pStyle w:val="TOC2"/>
        <w:tabs>
          <w:tab w:val="right" w:leader="dot" w:pos="9016"/>
        </w:tabs>
        <w:rPr>
          <w:noProof/>
          <w:sz w:val="22"/>
          <w:szCs w:val="22"/>
          <w:lang w:val="en-US" w:eastAsia="en-US"/>
        </w:rPr>
      </w:pPr>
      <w:hyperlink w:anchor="_Toc111985337" w:history="1">
        <w:r w:rsidRPr="00A921EE">
          <w:rPr>
            <w:rStyle w:val="Hyperlink"/>
            <w:rFonts w:cstheme="minorHAnsi"/>
            <w:noProof/>
            <w:rtl/>
          </w:rPr>
          <w:t>עיבוד מקדים</w:t>
        </w:r>
        <w:r>
          <w:rPr>
            <w:noProof/>
            <w:webHidden/>
          </w:rPr>
          <w:tab/>
        </w:r>
        <w:r>
          <w:rPr>
            <w:noProof/>
            <w:webHidden/>
          </w:rPr>
          <w:fldChar w:fldCharType="begin"/>
        </w:r>
        <w:r>
          <w:rPr>
            <w:noProof/>
            <w:webHidden/>
          </w:rPr>
          <w:instrText xml:space="preserve"> PAGEREF _Toc111985337 \h </w:instrText>
        </w:r>
        <w:r>
          <w:rPr>
            <w:noProof/>
            <w:webHidden/>
          </w:rPr>
        </w:r>
        <w:r>
          <w:rPr>
            <w:noProof/>
            <w:webHidden/>
          </w:rPr>
          <w:fldChar w:fldCharType="separate"/>
        </w:r>
        <w:r>
          <w:rPr>
            <w:noProof/>
            <w:webHidden/>
          </w:rPr>
          <w:t>3</w:t>
        </w:r>
        <w:r>
          <w:rPr>
            <w:noProof/>
            <w:webHidden/>
          </w:rPr>
          <w:fldChar w:fldCharType="end"/>
        </w:r>
      </w:hyperlink>
    </w:p>
    <w:p w14:paraId="72C6EAE3" w14:textId="1FDFC831" w:rsidR="00185E91" w:rsidRDefault="00185E91" w:rsidP="00185E91">
      <w:pPr>
        <w:pStyle w:val="TOC3"/>
        <w:rPr>
          <w:noProof/>
          <w:sz w:val="22"/>
          <w:szCs w:val="22"/>
          <w:lang w:val="en-US" w:eastAsia="en-US"/>
        </w:rPr>
      </w:pPr>
      <w:hyperlink w:anchor="_Toc111985338" w:history="1">
        <w:r w:rsidRPr="00A921EE">
          <w:rPr>
            <w:rStyle w:val="Hyperlink"/>
            <w:rFonts w:cstheme="minorHAnsi"/>
            <w:noProof/>
            <w:rtl/>
          </w:rPr>
          <w:t>עיבוד סוג הערכים</w:t>
        </w:r>
        <w:r>
          <w:rPr>
            <w:noProof/>
            <w:webHidden/>
          </w:rPr>
          <w:tab/>
        </w:r>
        <w:r>
          <w:rPr>
            <w:noProof/>
            <w:webHidden/>
          </w:rPr>
          <w:fldChar w:fldCharType="begin"/>
        </w:r>
        <w:r>
          <w:rPr>
            <w:noProof/>
            <w:webHidden/>
          </w:rPr>
          <w:instrText xml:space="preserve"> PAGEREF _Toc111985338 \h </w:instrText>
        </w:r>
        <w:r>
          <w:rPr>
            <w:noProof/>
            <w:webHidden/>
          </w:rPr>
        </w:r>
        <w:r>
          <w:rPr>
            <w:noProof/>
            <w:webHidden/>
          </w:rPr>
          <w:fldChar w:fldCharType="separate"/>
        </w:r>
        <w:r>
          <w:rPr>
            <w:noProof/>
            <w:webHidden/>
          </w:rPr>
          <w:t>3</w:t>
        </w:r>
        <w:r>
          <w:rPr>
            <w:noProof/>
            <w:webHidden/>
          </w:rPr>
          <w:fldChar w:fldCharType="end"/>
        </w:r>
      </w:hyperlink>
    </w:p>
    <w:p w14:paraId="542DF01D" w14:textId="0782C7FF" w:rsidR="00185E91" w:rsidRDefault="00185E91" w:rsidP="00185E91">
      <w:pPr>
        <w:pStyle w:val="TOC3"/>
        <w:rPr>
          <w:noProof/>
          <w:sz w:val="22"/>
          <w:szCs w:val="22"/>
          <w:lang w:val="en-US" w:eastAsia="en-US"/>
        </w:rPr>
      </w:pPr>
      <w:hyperlink w:anchor="_Toc111985339" w:history="1">
        <w:r w:rsidRPr="00A921EE">
          <w:rPr>
            <w:rStyle w:val="Hyperlink"/>
            <w:rFonts w:cstheme="minorHAnsi"/>
            <w:noProof/>
            <w:rtl/>
          </w:rPr>
          <w:t>הסקת תובנות סטטיסטיות</w:t>
        </w:r>
        <w:r>
          <w:rPr>
            <w:noProof/>
            <w:webHidden/>
          </w:rPr>
          <w:tab/>
        </w:r>
        <w:r>
          <w:rPr>
            <w:noProof/>
            <w:webHidden/>
          </w:rPr>
          <w:fldChar w:fldCharType="begin"/>
        </w:r>
        <w:r>
          <w:rPr>
            <w:noProof/>
            <w:webHidden/>
          </w:rPr>
          <w:instrText xml:space="preserve"> PAGEREF _Toc111985339 \h </w:instrText>
        </w:r>
        <w:r>
          <w:rPr>
            <w:noProof/>
            <w:webHidden/>
          </w:rPr>
        </w:r>
        <w:r>
          <w:rPr>
            <w:noProof/>
            <w:webHidden/>
          </w:rPr>
          <w:fldChar w:fldCharType="separate"/>
        </w:r>
        <w:r>
          <w:rPr>
            <w:noProof/>
            <w:webHidden/>
          </w:rPr>
          <w:t>3</w:t>
        </w:r>
        <w:r>
          <w:rPr>
            <w:noProof/>
            <w:webHidden/>
          </w:rPr>
          <w:fldChar w:fldCharType="end"/>
        </w:r>
      </w:hyperlink>
    </w:p>
    <w:p w14:paraId="016166E0" w14:textId="2D42B85D" w:rsidR="00185E91" w:rsidRDefault="00185E91" w:rsidP="00185E91">
      <w:pPr>
        <w:pStyle w:val="TOC3"/>
        <w:rPr>
          <w:noProof/>
          <w:sz w:val="22"/>
          <w:szCs w:val="22"/>
          <w:lang w:val="en-US" w:eastAsia="en-US"/>
        </w:rPr>
      </w:pPr>
      <w:hyperlink w:anchor="_Toc111985340" w:history="1">
        <w:r w:rsidRPr="00A921EE">
          <w:rPr>
            <w:rStyle w:val="Hyperlink"/>
            <w:rFonts w:cstheme="minorHAnsi"/>
            <w:noProof/>
            <w:rtl/>
          </w:rPr>
          <w:t>הסרת חריגים</w:t>
        </w:r>
        <w:r>
          <w:rPr>
            <w:noProof/>
            <w:webHidden/>
          </w:rPr>
          <w:tab/>
        </w:r>
        <w:r>
          <w:rPr>
            <w:noProof/>
            <w:webHidden/>
          </w:rPr>
          <w:fldChar w:fldCharType="begin"/>
        </w:r>
        <w:r>
          <w:rPr>
            <w:noProof/>
            <w:webHidden/>
          </w:rPr>
          <w:instrText xml:space="preserve"> PAGEREF _Toc111985340 \h </w:instrText>
        </w:r>
        <w:r>
          <w:rPr>
            <w:noProof/>
            <w:webHidden/>
          </w:rPr>
        </w:r>
        <w:r>
          <w:rPr>
            <w:noProof/>
            <w:webHidden/>
          </w:rPr>
          <w:fldChar w:fldCharType="separate"/>
        </w:r>
        <w:r>
          <w:rPr>
            <w:noProof/>
            <w:webHidden/>
          </w:rPr>
          <w:t>3</w:t>
        </w:r>
        <w:r>
          <w:rPr>
            <w:noProof/>
            <w:webHidden/>
          </w:rPr>
          <w:fldChar w:fldCharType="end"/>
        </w:r>
      </w:hyperlink>
    </w:p>
    <w:p w14:paraId="10B446CA" w14:textId="3A7EAE52" w:rsidR="00185E91" w:rsidRDefault="00185E91" w:rsidP="00185E91">
      <w:pPr>
        <w:pStyle w:val="TOC3"/>
        <w:rPr>
          <w:noProof/>
          <w:sz w:val="22"/>
          <w:szCs w:val="22"/>
          <w:lang w:val="en-US" w:eastAsia="en-US"/>
        </w:rPr>
      </w:pPr>
      <w:hyperlink w:anchor="_Toc111985341" w:history="1">
        <w:r w:rsidRPr="00A921EE">
          <w:rPr>
            <w:rStyle w:val="Hyperlink"/>
            <w:rFonts w:cstheme="minorHAnsi"/>
            <w:noProof/>
            <w:rtl/>
          </w:rPr>
          <w:t>טיפול במידע חסר</w:t>
        </w:r>
        <w:r>
          <w:rPr>
            <w:noProof/>
            <w:webHidden/>
          </w:rPr>
          <w:tab/>
        </w:r>
        <w:r>
          <w:rPr>
            <w:noProof/>
            <w:webHidden/>
          </w:rPr>
          <w:fldChar w:fldCharType="begin"/>
        </w:r>
        <w:r>
          <w:rPr>
            <w:noProof/>
            <w:webHidden/>
          </w:rPr>
          <w:instrText xml:space="preserve"> PAGEREF _Toc111985341 \h </w:instrText>
        </w:r>
        <w:r>
          <w:rPr>
            <w:noProof/>
            <w:webHidden/>
          </w:rPr>
        </w:r>
        <w:r>
          <w:rPr>
            <w:noProof/>
            <w:webHidden/>
          </w:rPr>
          <w:fldChar w:fldCharType="separate"/>
        </w:r>
        <w:r>
          <w:rPr>
            <w:noProof/>
            <w:webHidden/>
          </w:rPr>
          <w:t>3</w:t>
        </w:r>
        <w:r>
          <w:rPr>
            <w:noProof/>
            <w:webHidden/>
          </w:rPr>
          <w:fldChar w:fldCharType="end"/>
        </w:r>
      </w:hyperlink>
    </w:p>
    <w:p w14:paraId="6F0C7BB0" w14:textId="008C426C" w:rsidR="00185E91" w:rsidRDefault="00185E91" w:rsidP="00185E91">
      <w:pPr>
        <w:pStyle w:val="TOC3"/>
        <w:rPr>
          <w:noProof/>
          <w:sz w:val="22"/>
          <w:szCs w:val="22"/>
          <w:lang w:val="en-US" w:eastAsia="en-US"/>
        </w:rPr>
      </w:pPr>
      <w:hyperlink w:anchor="_Toc111985342" w:history="1">
        <w:r w:rsidRPr="00A921EE">
          <w:rPr>
            <w:rStyle w:val="Hyperlink"/>
            <w:rFonts w:cstheme="minorHAnsi"/>
            <w:noProof/>
            <w:rtl/>
          </w:rPr>
          <w:t>נרמול ערכים</w:t>
        </w:r>
        <w:r>
          <w:rPr>
            <w:noProof/>
            <w:webHidden/>
          </w:rPr>
          <w:tab/>
        </w:r>
        <w:r>
          <w:rPr>
            <w:noProof/>
            <w:webHidden/>
          </w:rPr>
          <w:fldChar w:fldCharType="begin"/>
        </w:r>
        <w:r>
          <w:rPr>
            <w:noProof/>
            <w:webHidden/>
          </w:rPr>
          <w:instrText xml:space="preserve"> PAGEREF _Toc111985342 \h </w:instrText>
        </w:r>
        <w:r>
          <w:rPr>
            <w:noProof/>
            <w:webHidden/>
          </w:rPr>
        </w:r>
        <w:r>
          <w:rPr>
            <w:noProof/>
            <w:webHidden/>
          </w:rPr>
          <w:fldChar w:fldCharType="separate"/>
        </w:r>
        <w:r>
          <w:rPr>
            <w:noProof/>
            <w:webHidden/>
          </w:rPr>
          <w:t>3</w:t>
        </w:r>
        <w:r>
          <w:rPr>
            <w:noProof/>
            <w:webHidden/>
          </w:rPr>
          <w:fldChar w:fldCharType="end"/>
        </w:r>
      </w:hyperlink>
    </w:p>
    <w:p w14:paraId="4CF1FF24" w14:textId="73557A1B" w:rsidR="00185E91" w:rsidRDefault="00185E91" w:rsidP="00185E91">
      <w:pPr>
        <w:pStyle w:val="TOC3"/>
        <w:rPr>
          <w:noProof/>
          <w:sz w:val="22"/>
          <w:szCs w:val="22"/>
          <w:lang w:val="en-US" w:eastAsia="en-US"/>
        </w:rPr>
      </w:pPr>
      <w:hyperlink w:anchor="_Toc111985343" w:history="1">
        <w:r w:rsidRPr="00A921EE">
          <w:rPr>
            <w:rStyle w:val="Hyperlink"/>
            <w:rFonts w:cstheme="minorHAnsi"/>
            <w:noProof/>
            <w:rtl/>
            <w:lang w:val="en-US"/>
          </w:rPr>
          <w:t>התמודדות עם משתנים קטגוריאליים</w:t>
        </w:r>
        <w:r>
          <w:rPr>
            <w:noProof/>
            <w:webHidden/>
          </w:rPr>
          <w:tab/>
        </w:r>
        <w:r>
          <w:rPr>
            <w:noProof/>
            <w:webHidden/>
          </w:rPr>
          <w:fldChar w:fldCharType="begin"/>
        </w:r>
        <w:r>
          <w:rPr>
            <w:noProof/>
            <w:webHidden/>
          </w:rPr>
          <w:instrText xml:space="preserve"> PAGEREF _Toc111985343 \h </w:instrText>
        </w:r>
        <w:r>
          <w:rPr>
            <w:noProof/>
            <w:webHidden/>
          </w:rPr>
        </w:r>
        <w:r>
          <w:rPr>
            <w:noProof/>
            <w:webHidden/>
          </w:rPr>
          <w:fldChar w:fldCharType="separate"/>
        </w:r>
        <w:r>
          <w:rPr>
            <w:noProof/>
            <w:webHidden/>
          </w:rPr>
          <w:t>4</w:t>
        </w:r>
        <w:r>
          <w:rPr>
            <w:noProof/>
            <w:webHidden/>
          </w:rPr>
          <w:fldChar w:fldCharType="end"/>
        </w:r>
      </w:hyperlink>
    </w:p>
    <w:p w14:paraId="7AD5F565" w14:textId="49E6C67F" w:rsidR="00185E91" w:rsidRDefault="00185E91" w:rsidP="00185E91">
      <w:pPr>
        <w:pStyle w:val="TOC3"/>
        <w:rPr>
          <w:noProof/>
          <w:sz w:val="22"/>
          <w:szCs w:val="22"/>
          <w:lang w:val="en-US" w:eastAsia="en-US"/>
        </w:rPr>
      </w:pPr>
      <w:hyperlink w:anchor="_Toc111985344" w:history="1">
        <w:r w:rsidRPr="00A921EE">
          <w:rPr>
            <w:rStyle w:val="Hyperlink"/>
            <w:rFonts w:cstheme="minorHAnsi"/>
            <w:noProof/>
            <w:rtl/>
            <w:lang w:val="en-US"/>
          </w:rPr>
          <w:t xml:space="preserve">דוגמא להנדסת פיצ'רים - רשומה </w:t>
        </w:r>
        <w:r w:rsidRPr="00A921EE">
          <w:rPr>
            <w:rStyle w:val="Hyperlink"/>
            <w:rFonts w:cstheme="minorHAnsi"/>
            <w:noProof/>
            <w:lang w:val="en-US"/>
          </w:rPr>
          <w:t>D</w:t>
        </w:r>
        <w:r>
          <w:rPr>
            <w:noProof/>
            <w:webHidden/>
          </w:rPr>
          <w:tab/>
        </w:r>
        <w:r>
          <w:rPr>
            <w:noProof/>
            <w:webHidden/>
          </w:rPr>
          <w:fldChar w:fldCharType="begin"/>
        </w:r>
        <w:r>
          <w:rPr>
            <w:noProof/>
            <w:webHidden/>
          </w:rPr>
          <w:instrText xml:space="preserve"> PAGEREF _Toc111985344 \h </w:instrText>
        </w:r>
        <w:r>
          <w:rPr>
            <w:noProof/>
            <w:webHidden/>
          </w:rPr>
        </w:r>
        <w:r>
          <w:rPr>
            <w:noProof/>
            <w:webHidden/>
          </w:rPr>
          <w:fldChar w:fldCharType="separate"/>
        </w:r>
        <w:r>
          <w:rPr>
            <w:noProof/>
            <w:webHidden/>
          </w:rPr>
          <w:t>4</w:t>
        </w:r>
        <w:r>
          <w:rPr>
            <w:noProof/>
            <w:webHidden/>
          </w:rPr>
          <w:fldChar w:fldCharType="end"/>
        </w:r>
      </w:hyperlink>
    </w:p>
    <w:p w14:paraId="7D34246A" w14:textId="27A225B5" w:rsidR="00185E91" w:rsidRDefault="00185E91" w:rsidP="00185E91">
      <w:pPr>
        <w:pStyle w:val="TOC2"/>
        <w:tabs>
          <w:tab w:val="right" w:leader="dot" w:pos="9016"/>
        </w:tabs>
        <w:rPr>
          <w:noProof/>
          <w:sz w:val="22"/>
          <w:szCs w:val="22"/>
          <w:lang w:val="en-US" w:eastAsia="en-US"/>
        </w:rPr>
      </w:pPr>
      <w:hyperlink w:anchor="_Toc111985345" w:history="1">
        <w:r w:rsidRPr="00A921EE">
          <w:rPr>
            <w:rStyle w:val="Hyperlink"/>
            <w:rFonts w:cstheme="minorHAnsi"/>
            <w:noProof/>
            <w:rtl/>
            <w:lang w:val="en-US"/>
          </w:rPr>
          <w:t>הורדת ממדים</w:t>
        </w:r>
        <w:r>
          <w:rPr>
            <w:noProof/>
            <w:webHidden/>
          </w:rPr>
          <w:tab/>
        </w:r>
        <w:r>
          <w:rPr>
            <w:noProof/>
            <w:webHidden/>
          </w:rPr>
          <w:fldChar w:fldCharType="begin"/>
        </w:r>
        <w:r>
          <w:rPr>
            <w:noProof/>
            <w:webHidden/>
          </w:rPr>
          <w:instrText xml:space="preserve"> PAGEREF _Toc111985345 \h </w:instrText>
        </w:r>
        <w:r>
          <w:rPr>
            <w:noProof/>
            <w:webHidden/>
          </w:rPr>
        </w:r>
        <w:r>
          <w:rPr>
            <w:noProof/>
            <w:webHidden/>
          </w:rPr>
          <w:fldChar w:fldCharType="separate"/>
        </w:r>
        <w:r>
          <w:rPr>
            <w:noProof/>
            <w:webHidden/>
          </w:rPr>
          <w:t>4</w:t>
        </w:r>
        <w:r>
          <w:rPr>
            <w:noProof/>
            <w:webHidden/>
          </w:rPr>
          <w:fldChar w:fldCharType="end"/>
        </w:r>
      </w:hyperlink>
    </w:p>
    <w:p w14:paraId="5465F91B" w14:textId="6170195A" w:rsidR="00185E91" w:rsidRDefault="00185E91" w:rsidP="00185E91">
      <w:pPr>
        <w:pStyle w:val="TOC3"/>
        <w:rPr>
          <w:noProof/>
          <w:sz w:val="22"/>
          <w:szCs w:val="22"/>
          <w:lang w:val="en-US" w:eastAsia="en-US"/>
        </w:rPr>
      </w:pPr>
      <w:hyperlink w:anchor="_Toc111985346" w:history="1">
        <w:r w:rsidRPr="00A921EE">
          <w:rPr>
            <w:rStyle w:val="Hyperlink"/>
            <w:rFonts w:cstheme="minorHAnsi"/>
            <w:noProof/>
            <w:lang w:val="en-US"/>
          </w:rPr>
          <w:t>Filter</w:t>
        </w:r>
        <w:r>
          <w:rPr>
            <w:noProof/>
            <w:webHidden/>
          </w:rPr>
          <w:tab/>
        </w:r>
        <w:r>
          <w:rPr>
            <w:noProof/>
            <w:webHidden/>
          </w:rPr>
          <w:fldChar w:fldCharType="begin"/>
        </w:r>
        <w:r>
          <w:rPr>
            <w:noProof/>
            <w:webHidden/>
          </w:rPr>
          <w:instrText xml:space="preserve"> PAGEREF _Toc111985346 \h </w:instrText>
        </w:r>
        <w:r>
          <w:rPr>
            <w:noProof/>
            <w:webHidden/>
          </w:rPr>
        </w:r>
        <w:r>
          <w:rPr>
            <w:noProof/>
            <w:webHidden/>
          </w:rPr>
          <w:fldChar w:fldCharType="separate"/>
        </w:r>
        <w:r>
          <w:rPr>
            <w:noProof/>
            <w:webHidden/>
          </w:rPr>
          <w:t>4</w:t>
        </w:r>
        <w:r>
          <w:rPr>
            <w:noProof/>
            <w:webHidden/>
          </w:rPr>
          <w:fldChar w:fldCharType="end"/>
        </w:r>
      </w:hyperlink>
    </w:p>
    <w:p w14:paraId="671271B9" w14:textId="14240C6C" w:rsidR="00185E91" w:rsidRDefault="00185E91" w:rsidP="00185E91">
      <w:pPr>
        <w:pStyle w:val="TOC3"/>
        <w:rPr>
          <w:noProof/>
          <w:sz w:val="22"/>
          <w:szCs w:val="22"/>
          <w:lang w:val="en-US" w:eastAsia="en-US"/>
        </w:rPr>
      </w:pPr>
      <w:hyperlink w:anchor="_Toc111985347" w:history="1">
        <w:r w:rsidRPr="00A921EE">
          <w:rPr>
            <w:rStyle w:val="Hyperlink"/>
            <w:rFonts w:cstheme="minorHAnsi"/>
            <w:noProof/>
            <w:lang w:val="en-US"/>
          </w:rPr>
          <w:t>PCA</w:t>
        </w:r>
        <w:r>
          <w:rPr>
            <w:noProof/>
            <w:webHidden/>
          </w:rPr>
          <w:tab/>
        </w:r>
        <w:r>
          <w:rPr>
            <w:noProof/>
            <w:webHidden/>
          </w:rPr>
          <w:fldChar w:fldCharType="begin"/>
        </w:r>
        <w:r>
          <w:rPr>
            <w:noProof/>
            <w:webHidden/>
          </w:rPr>
          <w:instrText xml:space="preserve"> PAGEREF _Toc111985347 \h </w:instrText>
        </w:r>
        <w:r>
          <w:rPr>
            <w:noProof/>
            <w:webHidden/>
          </w:rPr>
        </w:r>
        <w:r>
          <w:rPr>
            <w:noProof/>
            <w:webHidden/>
          </w:rPr>
          <w:fldChar w:fldCharType="separate"/>
        </w:r>
        <w:r>
          <w:rPr>
            <w:noProof/>
            <w:webHidden/>
          </w:rPr>
          <w:t>4</w:t>
        </w:r>
        <w:r>
          <w:rPr>
            <w:noProof/>
            <w:webHidden/>
          </w:rPr>
          <w:fldChar w:fldCharType="end"/>
        </w:r>
      </w:hyperlink>
    </w:p>
    <w:p w14:paraId="49A1BC25" w14:textId="570ECBFB" w:rsidR="00185E91" w:rsidRDefault="00185E91" w:rsidP="00185E91">
      <w:pPr>
        <w:pStyle w:val="TOC3"/>
        <w:rPr>
          <w:noProof/>
          <w:sz w:val="22"/>
          <w:szCs w:val="22"/>
          <w:lang w:val="en-US" w:eastAsia="en-US"/>
        </w:rPr>
      </w:pPr>
      <w:hyperlink w:anchor="_Toc111985348" w:history="1">
        <w:r w:rsidRPr="00A921EE">
          <w:rPr>
            <w:rStyle w:val="Hyperlink"/>
            <w:rFonts w:cstheme="minorHAnsi"/>
            <w:noProof/>
            <w:lang w:val="en-US"/>
          </w:rPr>
          <w:t>Forward Selection</w:t>
        </w:r>
        <w:r>
          <w:rPr>
            <w:noProof/>
            <w:webHidden/>
          </w:rPr>
          <w:tab/>
        </w:r>
        <w:r>
          <w:rPr>
            <w:noProof/>
            <w:webHidden/>
          </w:rPr>
          <w:fldChar w:fldCharType="begin"/>
        </w:r>
        <w:r>
          <w:rPr>
            <w:noProof/>
            <w:webHidden/>
          </w:rPr>
          <w:instrText xml:space="preserve"> PAGEREF _Toc111985348 \h </w:instrText>
        </w:r>
        <w:r>
          <w:rPr>
            <w:noProof/>
            <w:webHidden/>
          </w:rPr>
        </w:r>
        <w:r>
          <w:rPr>
            <w:noProof/>
            <w:webHidden/>
          </w:rPr>
          <w:fldChar w:fldCharType="separate"/>
        </w:r>
        <w:r>
          <w:rPr>
            <w:noProof/>
            <w:webHidden/>
          </w:rPr>
          <w:t>4</w:t>
        </w:r>
        <w:r>
          <w:rPr>
            <w:noProof/>
            <w:webHidden/>
          </w:rPr>
          <w:fldChar w:fldCharType="end"/>
        </w:r>
      </w:hyperlink>
    </w:p>
    <w:p w14:paraId="5CBBAD88" w14:textId="28E6190C" w:rsidR="00185E91" w:rsidRDefault="00185E91" w:rsidP="00185E91">
      <w:pPr>
        <w:pStyle w:val="TOC1"/>
        <w:rPr>
          <w:noProof/>
          <w:sz w:val="22"/>
          <w:szCs w:val="22"/>
          <w:lang w:val="en-US" w:eastAsia="en-US"/>
        </w:rPr>
      </w:pPr>
      <w:hyperlink w:anchor="_Toc111985349" w:history="1">
        <w:r w:rsidRPr="00A921EE">
          <w:rPr>
            <w:rStyle w:val="Hyperlink"/>
            <w:rFonts w:cstheme="minorHAnsi"/>
            <w:noProof/>
            <w:rtl/>
            <w:lang w:val="en-US"/>
          </w:rPr>
          <w:t>סיכום</w:t>
        </w:r>
        <w:r>
          <w:rPr>
            <w:noProof/>
            <w:webHidden/>
          </w:rPr>
          <w:tab/>
        </w:r>
        <w:r>
          <w:rPr>
            <w:noProof/>
            <w:webHidden/>
          </w:rPr>
          <w:fldChar w:fldCharType="begin"/>
        </w:r>
        <w:r>
          <w:rPr>
            <w:noProof/>
            <w:webHidden/>
          </w:rPr>
          <w:instrText xml:space="preserve"> PAGEREF _Toc111985349 \h </w:instrText>
        </w:r>
        <w:r>
          <w:rPr>
            <w:noProof/>
            <w:webHidden/>
          </w:rPr>
        </w:r>
        <w:r>
          <w:rPr>
            <w:noProof/>
            <w:webHidden/>
          </w:rPr>
          <w:fldChar w:fldCharType="separate"/>
        </w:r>
        <w:r>
          <w:rPr>
            <w:noProof/>
            <w:webHidden/>
          </w:rPr>
          <w:t>4</w:t>
        </w:r>
        <w:r>
          <w:rPr>
            <w:noProof/>
            <w:webHidden/>
          </w:rPr>
          <w:fldChar w:fldCharType="end"/>
        </w:r>
      </w:hyperlink>
    </w:p>
    <w:p w14:paraId="26FD2F4C" w14:textId="16074225" w:rsidR="00185E91" w:rsidRDefault="00185E91" w:rsidP="00185E91">
      <w:pPr>
        <w:pStyle w:val="TOC2"/>
        <w:tabs>
          <w:tab w:val="right" w:leader="dot" w:pos="9016"/>
        </w:tabs>
        <w:rPr>
          <w:noProof/>
          <w:sz w:val="22"/>
          <w:szCs w:val="22"/>
          <w:lang w:val="en-US" w:eastAsia="en-US"/>
        </w:rPr>
      </w:pPr>
      <w:hyperlink w:anchor="_Toc111985350" w:history="1">
        <w:r w:rsidRPr="00A921EE">
          <w:rPr>
            <w:rStyle w:val="Hyperlink"/>
            <w:rFonts w:cstheme="minorHAnsi"/>
            <w:noProof/>
            <w:rtl/>
            <w:lang w:val="en-US"/>
          </w:rPr>
          <w:t>הרצת המודלים</w:t>
        </w:r>
        <w:r>
          <w:rPr>
            <w:noProof/>
            <w:webHidden/>
          </w:rPr>
          <w:tab/>
        </w:r>
        <w:r>
          <w:rPr>
            <w:noProof/>
            <w:webHidden/>
          </w:rPr>
          <w:fldChar w:fldCharType="begin"/>
        </w:r>
        <w:r>
          <w:rPr>
            <w:noProof/>
            <w:webHidden/>
          </w:rPr>
          <w:instrText xml:space="preserve"> PAGEREF _Toc111985350 \h </w:instrText>
        </w:r>
        <w:r>
          <w:rPr>
            <w:noProof/>
            <w:webHidden/>
          </w:rPr>
        </w:r>
        <w:r>
          <w:rPr>
            <w:noProof/>
            <w:webHidden/>
          </w:rPr>
          <w:fldChar w:fldCharType="separate"/>
        </w:r>
        <w:r>
          <w:rPr>
            <w:noProof/>
            <w:webHidden/>
          </w:rPr>
          <w:t>4</w:t>
        </w:r>
        <w:r>
          <w:rPr>
            <w:noProof/>
            <w:webHidden/>
          </w:rPr>
          <w:fldChar w:fldCharType="end"/>
        </w:r>
      </w:hyperlink>
    </w:p>
    <w:p w14:paraId="5A0C37DF" w14:textId="0E6B36E5" w:rsidR="00185E91" w:rsidRDefault="00185E91" w:rsidP="00185E91">
      <w:pPr>
        <w:pStyle w:val="TOC2"/>
        <w:tabs>
          <w:tab w:val="right" w:leader="dot" w:pos="9016"/>
        </w:tabs>
        <w:rPr>
          <w:noProof/>
          <w:sz w:val="22"/>
          <w:szCs w:val="22"/>
          <w:lang w:val="en-US" w:eastAsia="en-US"/>
        </w:rPr>
      </w:pPr>
      <w:hyperlink w:anchor="_Toc111985351" w:history="1">
        <w:r w:rsidRPr="00A921EE">
          <w:rPr>
            <w:rStyle w:val="Hyperlink"/>
            <w:rFonts w:cstheme="minorHAnsi"/>
            <w:noProof/>
            <w:rtl/>
            <w:lang w:val="en-US"/>
          </w:rPr>
          <w:t>הערכת המודלים</w:t>
        </w:r>
        <w:r>
          <w:rPr>
            <w:noProof/>
            <w:webHidden/>
          </w:rPr>
          <w:tab/>
        </w:r>
        <w:r>
          <w:rPr>
            <w:noProof/>
            <w:webHidden/>
          </w:rPr>
          <w:fldChar w:fldCharType="begin"/>
        </w:r>
        <w:r>
          <w:rPr>
            <w:noProof/>
            <w:webHidden/>
          </w:rPr>
          <w:instrText xml:space="preserve"> PAGEREF _Toc111985351 \h </w:instrText>
        </w:r>
        <w:r>
          <w:rPr>
            <w:noProof/>
            <w:webHidden/>
          </w:rPr>
        </w:r>
        <w:r>
          <w:rPr>
            <w:noProof/>
            <w:webHidden/>
          </w:rPr>
          <w:fldChar w:fldCharType="separate"/>
        </w:r>
        <w:r>
          <w:rPr>
            <w:noProof/>
            <w:webHidden/>
          </w:rPr>
          <w:t>5</w:t>
        </w:r>
        <w:r>
          <w:rPr>
            <w:noProof/>
            <w:webHidden/>
          </w:rPr>
          <w:fldChar w:fldCharType="end"/>
        </w:r>
      </w:hyperlink>
    </w:p>
    <w:p w14:paraId="21C847DF" w14:textId="3DE7C42B" w:rsidR="00185E91" w:rsidRDefault="00185E91" w:rsidP="00185E91">
      <w:pPr>
        <w:pStyle w:val="TOC3"/>
        <w:rPr>
          <w:noProof/>
          <w:sz w:val="22"/>
          <w:szCs w:val="22"/>
          <w:lang w:val="en-US" w:eastAsia="en-US"/>
        </w:rPr>
      </w:pPr>
      <w:hyperlink w:anchor="_Toc111985352" w:history="1">
        <w:r w:rsidRPr="00A921EE">
          <w:rPr>
            <w:rStyle w:val="Hyperlink"/>
            <w:rFonts w:cstheme="minorHAnsi"/>
            <w:noProof/>
            <w:rtl/>
            <w:lang w:val="en-US"/>
          </w:rPr>
          <w:t>הערכה כללית</w:t>
        </w:r>
        <w:r>
          <w:rPr>
            <w:noProof/>
            <w:webHidden/>
          </w:rPr>
          <w:tab/>
        </w:r>
        <w:r>
          <w:rPr>
            <w:noProof/>
            <w:webHidden/>
          </w:rPr>
          <w:fldChar w:fldCharType="begin"/>
        </w:r>
        <w:r>
          <w:rPr>
            <w:noProof/>
            <w:webHidden/>
          </w:rPr>
          <w:instrText xml:space="preserve"> PAGEREF _Toc111985352 \h </w:instrText>
        </w:r>
        <w:r>
          <w:rPr>
            <w:noProof/>
            <w:webHidden/>
          </w:rPr>
        </w:r>
        <w:r>
          <w:rPr>
            <w:noProof/>
            <w:webHidden/>
          </w:rPr>
          <w:fldChar w:fldCharType="separate"/>
        </w:r>
        <w:r>
          <w:rPr>
            <w:noProof/>
            <w:webHidden/>
          </w:rPr>
          <w:t>5</w:t>
        </w:r>
        <w:r>
          <w:rPr>
            <w:noProof/>
            <w:webHidden/>
          </w:rPr>
          <w:fldChar w:fldCharType="end"/>
        </w:r>
      </w:hyperlink>
    </w:p>
    <w:p w14:paraId="1B79F208" w14:textId="2650AF9B" w:rsidR="00185E91" w:rsidRDefault="00185E91" w:rsidP="00185E91">
      <w:pPr>
        <w:pStyle w:val="TOC3"/>
        <w:rPr>
          <w:noProof/>
          <w:sz w:val="22"/>
          <w:szCs w:val="22"/>
          <w:lang w:val="en-US" w:eastAsia="en-US"/>
        </w:rPr>
      </w:pPr>
      <w:hyperlink w:anchor="_Toc111985353" w:history="1">
        <w:r w:rsidRPr="00A921EE">
          <w:rPr>
            <w:rStyle w:val="Hyperlink"/>
            <w:rFonts w:cstheme="minorHAnsi"/>
            <w:noProof/>
            <w:lang w:val="en-US"/>
          </w:rPr>
          <w:t>confusion-matrix</w:t>
        </w:r>
        <w:r w:rsidRPr="00A921EE">
          <w:rPr>
            <w:rStyle w:val="Hyperlink"/>
            <w:rFonts w:cstheme="minorHAnsi"/>
            <w:noProof/>
            <w:rtl/>
            <w:lang w:val="en-US"/>
          </w:rPr>
          <w:t xml:space="preserve"> לרגרסיה לוגיסטית</w:t>
        </w:r>
        <w:r>
          <w:rPr>
            <w:noProof/>
            <w:webHidden/>
          </w:rPr>
          <w:tab/>
        </w:r>
        <w:r>
          <w:rPr>
            <w:noProof/>
            <w:webHidden/>
          </w:rPr>
          <w:fldChar w:fldCharType="begin"/>
        </w:r>
        <w:r>
          <w:rPr>
            <w:noProof/>
            <w:webHidden/>
          </w:rPr>
          <w:instrText xml:space="preserve"> PAGEREF _Toc111985353 \h </w:instrText>
        </w:r>
        <w:r>
          <w:rPr>
            <w:noProof/>
            <w:webHidden/>
          </w:rPr>
        </w:r>
        <w:r>
          <w:rPr>
            <w:noProof/>
            <w:webHidden/>
          </w:rPr>
          <w:fldChar w:fldCharType="separate"/>
        </w:r>
        <w:r>
          <w:rPr>
            <w:noProof/>
            <w:webHidden/>
          </w:rPr>
          <w:t>5</w:t>
        </w:r>
        <w:r>
          <w:rPr>
            <w:noProof/>
            <w:webHidden/>
          </w:rPr>
          <w:fldChar w:fldCharType="end"/>
        </w:r>
      </w:hyperlink>
    </w:p>
    <w:p w14:paraId="3046E357" w14:textId="45145A33" w:rsidR="00185E91" w:rsidRDefault="00185E91" w:rsidP="00185E91">
      <w:pPr>
        <w:pStyle w:val="TOC3"/>
        <w:rPr>
          <w:noProof/>
          <w:sz w:val="22"/>
          <w:szCs w:val="22"/>
          <w:lang w:val="en-US" w:eastAsia="en-US"/>
        </w:rPr>
      </w:pPr>
      <w:hyperlink w:anchor="_Toc111985354" w:history="1">
        <w:r w:rsidRPr="00A921EE">
          <w:rPr>
            <w:rStyle w:val="Hyperlink"/>
            <w:rFonts w:cstheme="minorHAnsi"/>
            <w:noProof/>
            <w:rtl/>
            <w:lang w:val="en-US"/>
          </w:rPr>
          <w:t>אחרית דבר</w:t>
        </w:r>
        <w:r>
          <w:rPr>
            <w:noProof/>
            <w:webHidden/>
          </w:rPr>
          <w:tab/>
        </w:r>
        <w:r>
          <w:rPr>
            <w:noProof/>
            <w:webHidden/>
          </w:rPr>
          <w:fldChar w:fldCharType="begin"/>
        </w:r>
        <w:r>
          <w:rPr>
            <w:noProof/>
            <w:webHidden/>
          </w:rPr>
          <w:instrText xml:space="preserve"> PAGEREF _Toc111985354 \h </w:instrText>
        </w:r>
        <w:r>
          <w:rPr>
            <w:noProof/>
            <w:webHidden/>
          </w:rPr>
        </w:r>
        <w:r>
          <w:rPr>
            <w:noProof/>
            <w:webHidden/>
          </w:rPr>
          <w:fldChar w:fldCharType="separate"/>
        </w:r>
        <w:r>
          <w:rPr>
            <w:noProof/>
            <w:webHidden/>
          </w:rPr>
          <w:t>5</w:t>
        </w:r>
        <w:r>
          <w:rPr>
            <w:noProof/>
            <w:webHidden/>
          </w:rPr>
          <w:fldChar w:fldCharType="end"/>
        </w:r>
      </w:hyperlink>
    </w:p>
    <w:p w14:paraId="2A8C508E" w14:textId="1B0D7465" w:rsidR="00185E91" w:rsidRDefault="00185E91" w:rsidP="00185E91">
      <w:pPr>
        <w:pStyle w:val="TOC1"/>
        <w:rPr>
          <w:noProof/>
          <w:sz w:val="22"/>
          <w:szCs w:val="22"/>
          <w:lang w:val="en-US" w:eastAsia="en-US"/>
        </w:rPr>
      </w:pPr>
      <w:hyperlink w:anchor="_Toc111985355" w:history="1">
        <w:r w:rsidRPr="00A921EE">
          <w:rPr>
            <w:rStyle w:val="Hyperlink"/>
            <w:rFonts w:cstheme="minorHAnsi"/>
            <w:noProof/>
            <w:rtl/>
            <w:lang w:val="en-US"/>
          </w:rPr>
          <w:t>נספח 1 – מטריצת קורלציות</w:t>
        </w:r>
        <w:r>
          <w:rPr>
            <w:noProof/>
            <w:webHidden/>
          </w:rPr>
          <w:tab/>
        </w:r>
        <w:r>
          <w:rPr>
            <w:noProof/>
            <w:webHidden/>
          </w:rPr>
          <w:fldChar w:fldCharType="begin"/>
        </w:r>
        <w:r>
          <w:rPr>
            <w:noProof/>
            <w:webHidden/>
          </w:rPr>
          <w:instrText xml:space="preserve"> PAGEREF _Toc111985355 \h </w:instrText>
        </w:r>
        <w:r>
          <w:rPr>
            <w:noProof/>
            <w:webHidden/>
          </w:rPr>
        </w:r>
        <w:r>
          <w:rPr>
            <w:noProof/>
            <w:webHidden/>
          </w:rPr>
          <w:fldChar w:fldCharType="separate"/>
        </w:r>
        <w:r>
          <w:rPr>
            <w:noProof/>
            <w:webHidden/>
          </w:rPr>
          <w:t>6</w:t>
        </w:r>
        <w:r>
          <w:rPr>
            <w:noProof/>
            <w:webHidden/>
          </w:rPr>
          <w:fldChar w:fldCharType="end"/>
        </w:r>
      </w:hyperlink>
    </w:p>
    <w:p w14:paraId="63FB2A28" w14:textId="7FD297F1" w:rsidR="00185E91" w:rsidRDefault="00185E91" w:rsidP="00185E91">
      <w:pPr>
        <w:pStyle w:val="TOC1"/>
        <w:rPr>
          <w:noProof/>
          <w:sz w:val="22"/>
          <w:szCs w:val="22"/>
          <w:lang w:val="en-US" w:eastAsia="en-US"/>
        </w:rPr>
      </w:pPr>
      <w:hyperlink w:anchor="_Toc111985356" w:history="1">
        <w:r w:rsidRPr="00A921EE">
          <w:rPr>
            <w:rStyle w:val="Hyperlink"/>
            <w:rFonts w:cstheme="minorHAnsi"/>
            <w:noProof/>
            <w:rtl/>
            <w:lang w:val="en-US"/>
          </w:rPr>
          <w:t>נספח 2 – תרשימי חשיבויות הפיצ'רים</w:t>
        </w:r>
        <w:r>
          <w:rPr>
            <w:noProof/>
            <w:webHidden/>
          </w:rPr>
          <w:tab/>
        </w:r>
        <w:r>
          <w:rPr>
            <w:noProof/>
            <w:webHidden/>
          </w:rPr>
          <w:fldChar w:fldCharType="begin"/>
        </w:r>
        <w:r>
          <w:rPr>
            <w:noProof/>
            <w:webHidden/>
          </w:rPr>
          <w:instrText xml:space="preserve"> PAGEREF _Toc111985356 \h </w:instrText>
        </w:r>
        <w:r>
          <w:rPr>
            <w:noProof/>
            <w:webHidden/>
          </w:rPr>
        </w:r>
        <w:r>
          <w:rPr>
            <w:noProof/>
            <w:webHidden/>
          </w:rPr>
          <w:fldChar w:fldCharType="separate"/>
        </w:r>
        <w:r>
          <w:rPr>
            <w:noProof/>
            <w:webHidden/>
          </w:rPr>
          <w:t>6</w:t>
        </w:r>
        <w:r>
          <w:rPr>
            <w:noProof/>
            <w:webHidden/>
          </w:rPr>
          <w:fldChar w:fldCharType="end"/>
        </w:r>
      </w:hyperlink>
    </w:p>
    <w:p w14:paraId="358D20D1" w14:textId="77398B17" w:rsidR="00185E91" w:rsidRDefault="00185E91" w:rsidP="00185E91">
      <w:pPr>
        <w:pStyle w:val="TOC2"/>
        <w:tabs>
          <w:tab w:val="right" w:leader="dot" w:pos="9016"/>
        </w:tabs>
        <w:rPr>
          <w:noProof/>
          <w:sz w:val="22"/>
          <w:szCs w:val="22"/>
          <w:lang w:val="en-US" w:eastAsia="en-US"/>
        </w:rPr>
      </w:pPr>
      <w:hyperlink w:anchor="_Toc111985357" w:history="1">
        <w:r w:rsidRPr="00A921EE">
          <w:rPr>
            <w:rStyle w:val="Hyperlink"/>
            <w:rFonts w:cstheme="minorHAnsi"/>
            <w:noProof/>
            <w:lang w:val="en-US"/>
          </w:rPr>
          <w:t>Naïve-Bias</w:t>
        </w:r>
        <w:r>
          <w:rPr>
            <w:noProof/>
            <w:webHidden/>
          </w:rPr>
          <w:tab/>
        </w:r>
        <w:r>
          <w:rPr>
            <w:noProof/>
            <w:webHidden/>
          </w:rPr>
          <w:fldChar w:fldCharType="begin"/>
        </w:r>
        <w:r>
          <w:rPr>
            <w:noProof/>
            <w:webHidden/>
          </w:rPr>
          <w:instrText xml:space="preserve"> PAGEREF _Toc111985357 \h </w:instrText>
        </w:r>
        <w:r>
          <w:rPr>
            <w:noProof/>
            <w:webHidden/>
          </w:rPr>
        </w:r>
        <w:r>
          <w:rPr>
            <w:noProof/>
            <w:webHidden/>
          </w:rPr>
          <w:fldChar w:fldCharType="separate"/>
        </w:r>
        <w:r>
          <w:rPr>
            <w:noProof/>
            <w:webHidden/>
          </w:rPr>
          <w:t>6</w:t>
        </w:r>
        <w:r>
          <w:rPr>
            <w:noProof/>
            <w:webHidden/>
          </w:rPr>
          <w:fldChar w:fldCharType="end"/>
        </w:r>
      </w:hyperlink>
    </w:p>
    <w:p w14:paraId="0230B511" w14:textId="63264DB7" w:rsidR="00185E91" w:rsidRDefault="00185E91" w:rsidP="00185E91">
      <w:pPr>
        <w:pStyle w:val="TOC2"/>
        <w:tabs>
          <w:tab w:val="right" w:leader="dot" w:pos="9016"/>
        </w:tabs>
        <w:rPr>
          <w:noProof/>
          <w:sz w:val="22"/>
          <w:szCs w:val="22"/>
          <w:lang w:val="en-US" w:eastAsia="en-US"/>
        </w:rPr>
      </w:pPr>
      <w:hyperlink w:anchor="_Toc111985358" w:history="1">
        <w:r w:rsidRPr="00A921EE">
          <w:rPr>
            <w:rStyle w:val="Hyperlink"/>
            <w:rFonts w:cstheme="minorHAnsi"/>
            <w:noProof/>
            <w:lang w:val="en-US"/>
          </w:rPr>
          <w:t>Logistic</w:t>
        </w:r>
        <w:r w:rsidRPr="00A921EE">
          <w:rPr>
            <w:rStyle w:val="Hyperlink"/>
            <w:rFonts w:cstheme="minorHAnsi"/>
            <w:b/>
            <w:bCs/>
            <w:noProof/>
            <w:lang w:val="en-US"/>
          </w:rPr>
          <w:t xml:space="preserve"> </w:t>
        </w:r>
        <w:r w:rsidRPr="00A921EE">
          <w:rPr>
            <w:rStyle w:val="Hyperlink"/>
            <w:rFonts w:cstheme="minorHAnsi"/>
            <w:noProof/>
            <w:lang w:val="en-US"/>
          </w:rPr>
          <w:t>regression</w:t>
        </w:r>
        <w:r>
          <w:rPr>
            <w:noProof/>
            <w:webHidden/>
          </w:rPr>
          <w:tab/>
        </w:r>
        <w:r>
          <w:rPr>
            <w:noProof/>
            <w:webHidden/>
          </w:rPr>
          <w:fldChar w:fldCharType="begin"/>
        </w:r>
        <w:r>
          <w:rPr>
            <w:noProof/>
            <w:webHidden/>
          </w:rPr>
          <w:instrText xml:space="preserve"> PAGEREF _Toc111985358 \h </w:instrText>
        </w:r>
        <w:r>
          <w:rPr>
            <w:noProof/>
            <w:webHidden/>
          </w:rPr>
        </w:r>
        <w:r>
          <w:rPr>
            <w:noProof/>
            <w:webHidden/>
          </w:rPr>
          <w:fldChar w:fldCharType="separate"/>
        </w:r>
        <w:r>
          <w:rPr>
            <w:noProof/>
            <w:webHidden/>
          </w:rPr>
          <w:t>6</w:t>
        </w:r>
        <w:r>
          <w:rPr>
            <w:noProof/>
            <w:webHidden/>
          </w:rPr>
          <w:fldChar w:fldCharType="end"/>
        </w:r>
      </w:hyperlink>
    </w:p>
    <w:p w14:paraId="219EF710" w14:textId="0E4A3878" w:rsidR="00185E91" w:rsidRDefault="00185E91" w:rsidP="00185E91">
      <w:pPr>
        <w:pStyle w:val="TOC2"/>
        <w:tabs>
          <w:tab w:val="right" w:leader="dot" w:pos="9016"/>
        </w:tabs>
        <w:rPr>
          <w:noProof/>
          <w:sz w:val="22"/>
          <w:szCs w:val="22"/>
          <w:lang w:val="en-US" w:eastAsia="en-US"/>
        </w:rPr>
      </w:pPr>
      <w:hyperlink w:anchor="_Toc111985359" w:history="1">
        <w:r w:rsidRPr="00A921EE">
          <w:rPr>
            <w:rStyle w:val="Hyperlink"/>
            <w:rFonts w:cstheme="minorHAnsi"/>
            <w:noProof/>
            <w:lang w:val="en-US"/>
          </w:rPr>
          <w:t>Ada-boost</w:t>
        </w:r>
        <w:r>
          <w:rPr>
            <w:noProof/>
            <w:webHidden/>
          </w:rPr>
          <w:tab/>
        </w:r>
        <w:r>
          <w:rPr>
            <w:noProof/>
            <w:webHidden/>
          </w:rPr>
          <w:fldChar w:fldCharType="begin"/>
        </w:r>
        <w:r>
          <w:rPr>
            <w:noProof/>
            <w:webHidden/>
          </w:rPr>
          <w:instrText xml:space="preserve"> PAGEREF _Toc111985359 \h </w:instrText>
        </w:r>
        <w:r>
          <w:rPr>
            <w:noProof/>
            <w:webHidden/>
          </w:rPr>
        </w:r>
        <w:r>
          <w:rPr>
            <w:noProof/>
            <w:webHidden/>
          </w:rPr>
          <w:fldChar w:fldCharType="separate"/>
        </w:r>
        <w:r>
          <w:rPr>
            <w:noProof/>
            <w:webHidden/>
          </w:rPr>
          <w:t>6</w:t>
        </w:r>
        <w:r>
          <w:rPr>
            <w:noProof/>
            <w:webHidden/>
          </w:rPr>
          <w:fldChar w:fldCharType="end"/>
        </w:r>
      </w:hyperlink>
    </w:p>
    <w:p w14:paraId="6A78E8E5" w14:textId="73B408DC" w:rsidR="00185E91" w:rsidRDefault="00185E91" w:rsidP="00185E91">
      <w:pPr>
        <w:pStyle w:val="TOC2"/>
        <w:tabs>
          <w:tab w:val="right" w:leader="dot" w:pos="9016"/>
        </w:tabs>
        <w:rPr>
          <w:noProof/>
          <w:sz w:val="22"/>
          <w:szCs w:val="22"/>
          <w:lang w:val="en-US" w:eastAsia="en-US"/>
        </w:rPr>
      </w:pPr>
      <w:hyperlink w:anchor="_Toc111985360" w:history="1">
        <w:r w:rsidRPr="00A921EE">
          <w:rPr>
            <w:rStyle w:val="Hyperlink"/>
            <w:rFonts w:cstheme="minorHAnsi"/>
            <w:noProof/>
            <w:lang w:val="en-US"/>
          </w:rPr>
          <w:t>KNN</w:t>
        </w:r>
        <w:r>
          <w:rPr>
            <w:noProof/>
            <w:webHidden/>
          </w:rPr>
          <w:tab/>
        </w:r>
        <w:r>
          <w:rPr>
            <w:noProof/>
            <w:webHidden/>
          </w:rPr>
          <w:fldChar w:fldCharType="begin"/>
        </w:r>
        <w:r>
          <w:rPr>
            <w:noProof/>
            <w:webHidden/>
          </w:rPr>
          <w:instrText xml:space="preserve"> PAGEREF _Toc111985360 \h </w:instrText>
        </w:r>
        <w:r>
          <w:rPr>
            <w:noProof/>
            <w:webHidden/>
          </w:rPr>
        </w:r>
        <w:r>
          <w:rPr>
            <w:noProof/>
            <w:webHidden/>
          </w:rPr>
          <w:fldChar w:fldCharType="separate"/>
        </w:r>
        <w:r>
          <w:rPr>
            <w:noProof/>
            <w:webHidden/>
          </w:rPr>
          <w:t>7</w:t>
        </w:r>
        <w:r>
          <w:rPr>
            <w:noProof/>
            <w:webHidden/>
          </w:rPr>
          <w:fldChar w:fldCharType="end"/>
        </w:r>
      </w:hyperlink>
    </w:p>
    <w:p w14:paraId="3B8B7FFE" w14:textId="2E37B59A" w:rsidR="00185E91" w:rsidRDefault="00185E91" w:rsidP="00185E91">
      <w:pPr>
        <w:pStyle w:val="TOC1"/>
        <w:rPr>
          <w:noProof/>
          <w:sz w:val="22"/>
          <w:szCs w:val="22"/>
          <w:lang w:val="en-US" w:eastAsia="en-US"/>
        </w:rPr>
      </w:pPr>
      <w:hyperlink w:anchor="_Toc111985361" w:history="1">
        <w:r w:rsidRPr="00A921EE">
          <w:rPr>
            <w:rStyle w:val="Hyperlink"/>
            <w:rFonts w:cstheme="minorHAnsi"/>
            <w:noProof/>
            <w:rtl/>
            <w:lang w:val="en-US"/>
          </w:rPr>
          <w:t xml:space="preserve">נספח 3 – </w:t>
        </w:r>
        <w:r w:rsidRPr="00A921EE">
          <w:rPr>
            <w:rStyle w:val="Hyperlink"/>
            <w:rFonts w:cstheme="minorHAnsi"/>
            <w:noProof/>
            <w:lang w:val="en-US"/>
          </w:rPr>
          <w:t>KNN Train Evaluation Report</w:t>
        </w:r>
        <w:r>
          <w:rPr>
            <w:noProof/>
            <w:webHidden/>
          </w:rPr>
          <w:tab/>
        </w:r>
        <w:r>
          <w:rPr>
            <w:noProof/>
            <w:webHidden/>
          </w:rPr>
          <w:fldChar w:fldCharType="begin"/>
        </w:r>
        <w:r>
          <w:rPr>
            <w:noProof/>
            <w:webHidden/>
          </w:rPr>
          <w:instrText xml:space="preserve"> PAGEREF _Toc111985361 \h </w:instrText>
        </w:r>
        <w:r>
          <w:rPr>
            <w:noProof/>
            <w:webHidden/>
          </w:rPr>
        </w:r>
        <w:r>
          <w:rPr>
            <w:noProof/>
            <w:webHidden/>
          </w:rPr>
          <w:fldChar w:fldCharType="separate"/>
        </w:r>
        <w:r>
          <w:rPr>
            <w:noProof/>
            <w:webHidden/>
          </w:rPr>
          <w:t>7</w:t>
        </w:r>
        <w:r>
          <w:rPr>
            <w:noProof/>
            <w:webHidden/>
          </w:rPr>
          <w:fldChar w:fldCharType="end"/>
        </w:r>
      </w:hyperlink>
    </w:p>
    <w:p w14:paraId="71BA1534" w14:textId="5EA2FC75" w:rsidR="00185E91" w:rsidRDefault="00185E91" w:rsidP="00185E91">
      <w:pPr>
        <w:pStyle w:val="TOC1"/>
        <w:rPr>
          <w:noProof/>
          <w:sz w:val="22"/>
          <w:szCs w:val="22"/>
          <w:lang w:val="en-US" w:eastAsia="en-US"/>
        </w:rPr>
      </w:pPr>
      <w:hyperlink w:anchor="_Toc111985362" w:history="1">
        <w:r w:rsidRPr="00A921EE">
          <w:rPr>
            <w:rStyle w:val="Hyperlink"/>
            <w:rFonts w:cstheme="minorHAnsi"/>
            <w:noProof/>
            <w:rtl/>
            <w:lang w:val="en-US"/>
          </w:rPr>
          <w:t xml:space="preserve">נספח 4 – </w:t>
        </w:r>
        <w:r w:rsidRPr="00A921EE">
          <w:rPr>
            <w:rStyle w:val="Hyperlink"/>
            <w:rFonts w:cstheme="minorHAnsi"/>
            <w:noProof/>
            <w:lang w:val="en-US"/>
          </w:rPr>
          <w:t>ROC AUC CURVE</w:t>
        </w:r>
        <w:r>
          <w:rPr>
            <w:noProof/>
            <w:webHidden/>
          </w:rPr>
          <w:tab/>
        </w:r>
        <w:r>
          <w:rPr>
            <w:noProof/>
            <w:webHidden/>
          </w:rPr>
          <w:fldChar w:fldCharType="begin"/>
        </w:r>
        <w:r>
          <w:rPr>
            <w:noProof/>
            <w:webHidden/>
          </w:rPr>
          <w:instrText xml:space="preserve"> PAGEREF _Toc111985362 \h </w:instrText>
        </w:r>
        <w:r>
          <w:rPr>
            <w:noProof/>
            <w:webHidden/>
          </w:rPr>
        </w:r>
        <w:r>
          <w:rPr>
            <w:noProof/>
            <w:webHidden/>
          </w:rPr>
          <w:fldChar w:fldCharType="separate"/>
        </w:r>
        <w:r>
          <w:rPr>
            <w:noProof/>
            <w:webHidden/>
          </w:rPr>
          <w:t>7</w:t>
        </w:r>
        <w:r>
          <w:rPr>
            <w:noProof/>
            <w:webHidden/>
          </w:rPr>
          <w:fldChar w:fldCharType="end"/>
        </w:r>
      </w:hyperlink>
    </w:p>
    <w:p w14:paraId="0ACC553E" w14:textId="38F8BF72" w:rsidR="00185E91" w:rsidRDefault="00185E91" w:rsidP="00185E91">
      <w:pPr>
        <w:pStyle w:val="TOC1"/>
        <w:rPr>
          <w:noProof/>
          <w:sz w:val="22"/>
          <w:szCs w:val="22"/>
          <w:lang w:val="en-US" w:eastAsia="en-US"/>
        </w:rPr>
      </w:pPr>
      <w:hyperlink w:anchor="_Toc111985363" w:history="1">
        <w:r w:rsidRPr="00A921EE">
          <w:rPr>
            <w:rStyle w:val="Hyperlink"/>
            <w:rFonts w:cstheme="minorHAnsi"/>
            <w:noProof/>
            <w:rtl/>
            <w:lang w:val="en-US"/>
          </w:rPr>
          <w:t xml:space="preserve">נספח 5 – </w:t>
        </w:r>
        <w:r w:rsidRPr="00A921EE">
          <w:rPr>
            <w:rStyle w:val="Hyperlink"/>
            <w:rFonts w:cstheme="minorHAnsi"/>
            <w:noProof/>
            <w:lang w:val="en-US"/>
          </w:rPr>
          <w:t>Confusion matrix</w:t>
        </w:r>
        <w:r>
          <w:rPr>
            <w:noProof/>
            <w:webHidden/>
          </w:rPr>
          <w:tab/>
        </w:r>
        <w:r>
          <w:rPr>
            <w:noProof/>
            <w:webHidden/>
          </w:rPr>
          <w:fldChar w:fldCharType="begin"/>
        </w:r>
        <w:r>
          <w:rPr>
            <w:noProof/>
            <w:webHidden/>
          </w:rPr>
          <w:instrText xml:space="preserve"> PAGEREF _Toc111985363 \h </w:instrText>
        </w:r>
        <w:r>
          <w:rPr>
            <w:noProof/>
            <w:webHidden/>
          </w:rPr>
        </w:r>
        <w:r>
          <w:rPr>
            <w:noProof/>
            <w:webHidden/>
          </w:rPr>
          <w:fldChar w:fldCharType="separate"/>
        </w:r>
        <w:r>
          <w:rPr>
            <w:noProof/>
            <w:webHidden/>
          </w:rPr>
          <w:t>7</w:t>
        </w:r>
        <w:r>
          <w:rPr>
            <w:noProof/>
            <w:webHidden/>
          </w:rPr>
          <w:fldChar w:fldCharType="end"/>
        </w:r>
      </w:hyperlink>
    </w:p>
    <w:p w14:paraId="735DFBCB" w14:textId="5BEEEDFC" w:rsidR="002B529F" w:rsidRPr="00440EDE" w:rsidRDefault="00233060" w:rsidP="00185E91">
      <w:pPr>
        <w:spacing w:after="160" w:line="23" w:lineRule="atLeast"/>
        <w:rPr>
          <w:rFonts w:eastAsiaTheme="majorEastAsia" w:cstheme="minorHAnsi"/>
          <w:color w:val="9D3511" w:themeColor="accent1" w:themeShade="BF"/>
          <w:sz w:val="22"/>
          <w:szCs w:val="22"/>
        </w:rPr>
      </w:pPr>
      <w:r>
        <w:fldChar w:fldCharType="end"/>
      </w:r>
      <w:r w:rsidR="002B529F" w:rsidRPr="00440EDE">
        <w:rPr>
          <w:rFonts w:cstheme="minorHAnsi"/>
          <w:sz w:val="22"/>
          <w:szCs w:val="22"/>
        </w:rPr>
        <w:br w:type="page"/>
      </w:r>
    </w:p>
    <w:p w14:paraId="1B9B61AC" w14:textId="2F1D9D10" w:rsidR="000A4179" w:rsidRPr="00440EDE" w:rsidRDefault="000A4179" w:rsidP="00C93213">
      <w:pPr>
        <w:pStyle w:val="Heading1"/>
        <w:spacing w:line="23" w:lineRule="atLeast"/>
        <w:rPr>
          <w:rFonts w:asciiTheme="minorHAnsi" w:hAnsiTheme="minorHAnsi" w:cstheme="minorHAnsi"/>
          <w:sz w:val="22"/>
          <w:szCs w:val="22"/>
          <w:rtl/>
        </w:rPr>
      </w:pPr>
      <w:bookmarkStart w:id="0" w:name="_Toc111985335"/>
      <w:r w:rsidRPr="00440EDE">
        <w:rPr>
          <w:rFonts w:asciiTheme="minorHAnsi" w:hAnsiTheme="minorHAnsi" w:cstheme="minorHAnsi"/>
          <w:sz w:val="22"/>
          <w:szCs w:val="22"/>
          <w:rtl/>
        </w:rPr>
        <w:lastRenderedPageBreak/>
        <w:t>תקציר מנהלים</w:t>
      </w:r>
      <w:bookmarkEnd w:id="0"/>
    </w:p>
    <w:p w14:paraId="44EFB8D9" w14:textId="50690F51" w:rsidR="00055688" w:rsidRPr="00440EDE" w:rsidRDefault="00920326" w:rsidP="00C93213">
      <w:pPr>
        <w:spacing w:line="23" w:lineRule="atLeast"/>
        <w:rPr>
          <w:rFonts w:cstheme="minorHAnsi"/>
          <w:sz w:val="22"/>
          <w:szCs w:val="22"/>
          <w:rtl/>
        </w:rPr>
      </w:pPr>
      <w:r w:rsidRPr="00440EDE">
        <w:rPr>
          <w:rFonts w:cstheme="minorHAnsi"/>
          <w:sz w:val="22"/>
          <w:szCs w:val="22"/>
          <w:rtl/>
        </w:rPr>
        <w:t>בפרויקט זה, ביצע</w:t>
      </w:r>
      <w:r w:rsidR="00185E91">
        <w:rPr>
          <w:rFonts w:cstheme="minorHAnsi" w:hint="cs"/>
          <w:sz w:val="22"/>
          <w:szCs w:val="22"/>
          <w:rtl/>
        </w:rPr>
        <w:t>תי</w:t>
      </w:r>
      <w:r w:rsidRPr="00440EDE">
        <w:rPr>
          <w:rFonts w:cstheme="minorHAnsi"/>
          <w:sz w:val="22"/>
          <w:szCs w:val="22"/>
          <w:rtl/>
        </w:rPr>
        <w:t xml:space="preserve"> ניתוח של מידע</w:t>
      </w:r>
      <w:r w:rsidR="002817CA" w:rsidRPr="00440EDE">
        <w:rPr>
          <w:rFonts w:cstheme="minorHAnsi"/>
          <w:sz w:val="22"/>
          <w:szCs w:val="22"/>
          <w:rtl/>
        </w:rPr>
        <w:t xml:space="preserve"> מפיצ'רים שונים </w:t>
      </w:r>
      <w:r w:rsidR="00B5080C" w:rsidRPr="00440EDE">
        <w:rPr>
          <w:rFonts w:cstheme="minorHAnsi"/>
          <w:sz w:val="22"/>
          <w:szCs w:val="22"/>
          <w:rtl/>
        </w:rPr>
        <w:t xml:space="preserve">אשר </w:t>
      </w:r>
      <w:r w:rsidR="002817CA" w:rsidRPr="00440EDE">
        <w:rPr>
          <w:rFonts w:cstheme="minorHAnsi"/>
          <w:sz w:val="22"/>
          <w:szCs w:val="22"/>
          <w:rtl/>
        </w:rPr>
        <w:t>מעידים על אופי</w:t>
      </w:r>
      <w:r w:rsidR="004211FF" w:rsidRPr="00440EDE">
        <w:rPr>
          <w:rFonts w:cstheme="minorHAnsi"/>
          <w:sz w:val="22"/>
          <w:szCs w:val="22"/>
          <w:rtl/>
        </w:rPr>
        <w:t>ו והתנהגותו של</w:t>
      </w:r>
      <w:r w:rsidR="002817CA" w:rsidRPr="00440EDE">
        <w:rPr>
          <w:rFonts w:cstheme="minorHAnsi"/>
          <w:sz w:val="22"/>
          <w:szCs w:val="22"/>
          <w:rtl/>
        </w:rPr>
        <w:t xml:space="preserve"> </w:t>
      </w:r>
      <w:r w:rsidR="004211FF" w:rsidRPr="00440EDE">
        <w:rPr>
          <w:rFonts w:cstheme="minorHAnsi"/>
          <w:sz w:val="22"/>
          <w:szCs w:val="22"/>
          <w:rtl/>
        </w:rPr>
        <w:t>משתמש</w:t>
      </w:r>
      <w:r w:rsidR="002817CA" w:rsidRPr="00440EDE">
        <w:rPr>
          <w:rFonts w:cstheme="minorHAnsi"/>
          <w:sz w:val="22"/>
          <w:szCs w:val="22"/>
          <w:rtl/>
        </w:rPr>
        <w:t xml:space="preserve"> </w:t>
      </w:r>
      <w:r w:rsidR="004211FF" w:rsidRPr="00440EDE">
        <w:rPr>
          <w:rFonts w:cstheme="minorHAnsi"/>
          <w:sz w:val="22"/>
          <w:szCs w:val="22"/>
          <w:rtl/>
        </w:rPr>
        <w:t>המבקר</w:t>
      </w:r>
      <w:r w:rsidR="002817CA" w:rsidRPr="00440EDE">
        <w:rPr>
          <w:rFonts w:cstheme="minorHAnsi"/>
          <w:sz w:val="22"/>
          <w:szCs w:val="22"/>
          <w:rtl/>
        </w:rPr>
        <w:t xml:space="preserve"> באתר</w:t>
      </w:r>
      <w:r w:rsidR="00B5080C" w:rsidRPr="00440EDE">
        <w:rPr>
          <w:rFonts w:cstheme="minorHAnsi"/>
          <w:sz w:val="22"/>
          <w:szCs w:val="22"/>
          <w:rtl/>
        </w:rPr>
        <w:t>.</w:t>
      </w:r>
      <w:r w:rsidR="002817CA" w:rsidRPr="00440EDE">
        <w:rPr>
          <w:rFonts w:cstheme="minorHAnsi"/>
          <w:sz w:val="22"/>
          <w:szCs w:val="22"/>
          <w:rtl/>
        </w:rPr>
        <w:t xml:space="preserve"> </w:t>
      </w:r>
      <w:r w:rsidR="00B5080C" w:rsidRPr="00440EDE">
        <w:rPr>
          <w:rFonts w:cstheme="minorHAnsi"/>
          <w:sz w:val="22"/>
          <w:szCs w:val="22"/>
          <w:rtl/>
        </w:rPr>
        <w:t xml:space="preserve">זאת </w:t>
      </w:r>
      <w:r w:rsidR="002817CA" w:rsidRPr="00440EDE">
        <w:rPr>
          <w:rFonts w:cstheme="minorHAnsi"/>
          <w:sz w:val="22"/>
          <w:szCs w:val="22"/>
          <w:rtl/>
        </w:rPr>
        <w:t>במטרה לייצר תחזיות ל</w:t>
      </w:r>
      <w:r w:rsidR="00B5080C" w:rsidRPr="00440EDE">
        <w:rPr>
          <w:rFonts w:cstheme="minorHAnsi"/>
          <w:sz w:val="22"/>
          <w:szCs w:val="22"/>
          <w:rtl/>
        </w:rPr>
        <w:t>סיכוי שתבוצע ר</w:t>
      </w:r>
      <w:r w:rsidR="002817CA" w:rsidRPr="00440EDE">
        <w:rPr>
          <w:rFonts w:cstheme="minorHAnsi"/>
          <w:sz w:val="22"/>
          <w:szCs w:val="22"/>
          <w:rtl/>
        </w:rPr>
        <w:t xml:space="preserve">כישה </w:t>
      </w:r>
      <w:r w:rsidR="00B5080C" w:rsidRPr="00440EDE">
        <w:rPr>
          <w:rFonts w:cstheme="minorHAnsi"/>
          <w:sz w:val="22"/>
          <w:szCs w:val="22"/>
          <w:rtl/>
        </w:rPr>
        <w:t xml:space="preserve">ע"י </w:t>
      </w:r>
      <w:r w:rsidR="002817CA" w:rsidRPr="00440EDE">
        <w:rPr>
          <w:rFonts w:cstheme="minorHAnsi"/>
          <w:sz w:val="22"/>
          <w:szCs w:val="22"/>
          <w:rtl/>
        </w:rPr>
        <w:t>משתמש</w:t>
      </w:r>
      <w:r w:rsidR="00B5080C" w:rsidRPr="00440EDE">
        <w:rPr>
          <w:rFonts w:cstheme="minorHAnsi"/>
          <w:sz w:val="22"/>
          <w:szCs w:val="22"/>
          <w:rtl/>
        </w:rPr>
        <w:t xml:space="preserve"> כלשהו</w:t>
      </w:r>
      <w:r w:rsidR="002817CA" w:rsidRPr="00440EDE">
        <w:rPr>
          <w:rFonts w:cstheme="minorHAnsi"/>
          <w:sz w:val="22"/>
          <w:szCs w:val="22"/>
          <w:rtl/>
        </w:rPr>
        <w:t>.</w:t>
      </w:r>
      <w:r w:rsidR="00523032" w:rsidRPr="00440EDE">
        <w:rPr>
          <w:rFonts w:cstheme="minorHAnsi"/>
          <w:sz w:val="22"/>
          <w:szCs w:val="22"/>
          <w:rtl/>
        </w:rPr>
        <w:t xml:space="preserve"> </w:t>
      </w:r>
      <w:r w:rsidR="00B5080C" w:rsidRPr="00440EDE">
        <w:rPr>
          <w:rFonts w:cstheme="minorHAnsi"/>
          <w:sz w:val="22"/>
          <w:szCs w:val="22"/>
          <w:rtl/>
        </w:rPr>
        <w:t>בהתאם להנחיות, תהליך הסקת המסקנות מהמידע</w:t>
      </w:r>
      <w:r w:rsidR="002817CA" w:rsidRPr="00440EDE">
        <w:rPr>
          <w:rFonts w:cstheme="minorHAnsi"/>
          <w:sz w:val="22"/>
          <w:szCs w:val="22"/>
          <w:rtl/>
        </w:rPr>
        <w:t xml:space="preserve"> כלל</w:t>
      </w:r>
      <w:r w:rsidR="00B5080C" w:rsidRPr="00440EDE">
        <w:rPr>
          <w:rFonts w:cstheme="minorHAnsi"/>
          <w:sz w:val="22"/>
          <w:szCs w:val="22"/>
          <w:rtl/>
        </w:rPr>
        <w:t>:</w:t>
      </w:r>
      <w:r w:rsidR="002817CA" w:rsidRPr="00440EDE">
        <w:rPr>
          <w:rFonts w:cstheme="minorHAnsi"/>
          <w:sz w:val="22"/>
          <w:szCs w:val="22"/>
          <w:rtl/>
        </w:rPr>
        <w:t xml:space="preserve"> עיבוד מקדים</w:t>
      </w:r>
      <w:r w:rsidRPr="00440EDE">
        <w:rPr>
          <w:rFonts w:cstheme="minorHAnsi"/>
          <w:sz w:val="22"/>
          <w:szCs w:val="22"/>
          <w:rtl/>
        </w:rPr>
        <w:t xml:space="preserve">, </w:t>
      </w:r>
      <w:r w:rsidR="00523032" w:rsidRPr="00440EDE">
        <w:rPr>
          <w:rFonts w:cstheme="minorHAnsi"/>
          <w:sz w:val="22"/>
          <w:szCs w:val="22"/>
          <w:rtl/>
        </w:rPr>
        <w:t xml:space="preserve">נרמול הנתונים, </w:t>
      </w:r>
      <w:r w:rsidR="00434808" w:rsidRPr="00440EDE">
        <w:rPr>
          <w:rFonts w:cstheme="minorHAnsi"/>
          <w:sz w:val="22"/>
          <w:szCs w:val="22"/>
          <w:rtl/>
        </w:rPr>
        <w:t>שימוש</w:t>
      </w:r>
      <w:r w:rsidR="002817CA" w:rsidRPr="00440EDE">
        <w:rPr>
          <w:rFonts w:cstheme="minorHAnsi"/>
          <w:sz w:val="22"/>
          <w:szCs w:val="22"/>
          <w:rtl/>
        </w:rPr>
        <w:t xml:space="preserve"> </w:t>
      </w:r>
      <w:r w:rsidR="00434808" w:rsidRPr="00440EDE">
        <w:rPr>
          <w:rFonts w:cstheme="minorHAnsi"/>
          <w:sz w:val="22"/>
          <w:szCs w:val="22"/>
          <w:rtl/>
        </w:rPr>
        <w:t>ב</w:t>
      </w:r>
      <w:r w:rsidR="002817CA" w:rsidRPr="00440EDE">
        <w:rPr>
          <w:rFonts w:cstheme="minorHAnsi"/>
          <w:sz w:val="22"/>
          <w:szCs w:val="22"/>
          <w:rtl/>
        </w:rPr>
        <w:t>שיטות להורדת מימדים, אימון מודלים</w:t>
      </w:r>
      <w:r w:rsidRPr="00440EDE">
        <w:rPr>
          <w:rFonts w:cstheme="minorHAnsi"/>
          <w:sz w:val="22"/>
          <w:szCs w:val="22"/>
          <w:rtl/>
        </w:rPr>
        <w:t xml:space="preserve"> שנלמדו במהלך </w:t>
      </w:r>
      <w:r w:rsidR="002817CA" w:rsidRPr="00440EDE">
        <w:rPr>
          <w:rFonts w:cstheme="minorHAnsi"/>
          <w:sz w:val="22"/>
          <w:szCs w:val="22"/>
          <w:rtl/>
        </w:rPr>
        <w:t xml:space="preserve">הקורס, ביצוע אופטימזציות </w:t>
      </w:r>
      <w:r w:rsidR="00B5080C" w:rsidRPr="00440EDE">
        <w:rPr>
          <w:rFonts w:cstheme="minorHAnsi"/>
          <w:sz w:val="22"/>
          <w:szCs w:val="22"/>
          <w:rtl/>
        </w:rPr>
        <w:t>למודלים</w:t>
      </w:r>
      <w:r w:rsidR="002817CA" w:rsidRPr="00440EDE">
        <w:rPr>
          <w:rFonts w:cstheme="minorHAnsi"/>
          <w:sz w:val="22"/>
          <w:szCs w:val="22"/>
          <w:rtl/>
        </w:rPr>
        <w:t xml:space="preserve">, והערכות ביצועיהם. </w:t>
      </w:r>
      <w:r w:rsidR="000A4179" w:rsidRPr="00440EDE">
        <w:rPr>
          <w:rFonts w:cstheme="minorHAnsi"/>
          <w:sz w:val="22"/>
          <w:szCs w:val="22"/>
          <w:rtl/>
        </w:rPr>
        <w:t>ב</w:t>
      </w:r>
      <w:r w:rsidR="00B5080C" w:rsidRPr="00440EDE">
        <w:rPr>
          <w:rFonts w:cstheme="minorHAnsi"/>
          <w:sz w:val="22"/>
          <w:szCs w:val="22"/>
          <w:rtl/>
        </w:rPr>
        <w:t>שלב</w:t>
      </w:r>
      <w:r w:rsidR="00C93213">
        <w:rPr>
          <w:rFonts w:cstheme="minorHAnsi" w:hint="cs"/>
          <w:sz w:val="22"/>
          <w:szCs w:val="22"/>
          <w:rtl/>
        </w:rPr>
        <w:t>י</w:t>
      </w:r>
      <w:r w:rsidR="00B5080C" w:rsidRPr="00440EDE">
        <w:rPr>
          <w:rFonts w:cstheme="minorHAnsi"/>
          <w:sz w:val="22"/>
          <w:szCs w:val="22"/>
          <w:rtl/>
        </w:rPr>
        <w:t xml:space="preserve"> </w:t>
      </w:r>
      <w:r w:rsidR="00C93213">
        <w:rPr>
          <w:rFonts w:cstheme="minorHAnsi" w:hint="cs"/>
          <w:sz w:val="22"/>
          <w:szCs w:val="22"/>
          <w:rtl/>
        </w:rPr>
        <w:t>ה</w:t>
      </w:r>
      <w:r w:rsidR="000A4179" w:rsidRPr="00440EDE">
        <w:rPr>
          <w:rFonts w:cstheme="minorHAnsi"/>
          <w:sz w:val="22"/>
          <w:szCs w:val="22"/>
          <w:rtl/>
        </w:rPr>
        <w:t>עיבוד ה</w:t>
      </w:r>
      <w:r w:rsidR="00C93213">
        <w:rPr>
          <w:rFonts w:cstheme="minorHAnsi" w:hint="cs"/>
          <w:sz w:val="22"/>
          <w:szCs w:val="22"/>
          <w:rtl/>
        </w:rPr>
        <w:t>מקדים וה</w:t>
      </w:r>
      <w:r w:rsidR="00185E91">
        <w:rPr>
          <w:rFonts w:cstheme="minorHAnsi" w:hint="cs"/>
          <w:sz w:val="22"/>
          <w:szCs w:val="22"/>
          <w:rtl/>
        </w:rPr>
        <w:t>ו</w:t>
      </w:r>
      <w:r w:rsidR="00C93213">
        <w:rPr>
          <w:rFonts w:cstheme="minorHAnsi" w:hint="cs"/>
          <w:sz w:val="22"/>
          <w:szCs w:val="22"/>
          <w:rtl/>
        </w:rPr>
        <w:t>רדת הממדים</w:t>
      </w:r>
      <w:r w:rsidR="000A4179" w:rsidRPr="00440EDE">
        <w:rPr>
          <w:rFonts w:cstheme="minorHAnsi"/>
          <w:sz w:val="22"/>
          <w:szCs w:val="22"/>
          <w:rtl/>
        </w:rPr>
        <w:t xml:space="preserve"> </w:t>
      </w:r>
      <w:r w:rsidR="00523032" w:rsidRPr="00440EDE">
        <w:rPr>
          <w:rFonts w:cstheme="minorHAnsi"/>
          <w:sz w:val="22"/>
          <w:szCs w:val="22"/>
          <w:rtl/>
        </w:rPr>
        <w:t>החלט</w:t>
      </w:r>
      <w:r w:rsidR="00185E91">
        <w:rPr>
          <w:rFonts w:cstheme="minorHAnsi" w:hint="cs"/>
          <w:sz w:val="22"/>
          <w:szCs w:val="22"/>
          <w:rtl/>
        </w:rPr>
        <w:t>תי</w:t>
      </w:r>
      <w:r w:rsidR="000A4179" w:rsidRPr="00440EDE">
        <w:rPr>
          <w:rFonts w:cstheme="minorHAnsi"/>
          <w:sz w:val="22"/>
          <w:szCs w:val="22"/>
          <w:rtl/>
        </w:rPr>
        <w:t xml:space="preserve"> לשים דגש על שימור מידע עסקי, לצד שימוש בפוטנציאל של אלגוריתמים לעיבוד המידע באופן אופטימלי.</w:t>
      </w:r>
      <w:r w:rsidR="00523032" w:rsidRPr="00440EDE">
        <w:rPr>
          <w:rFonts w:cstheme="minorHAnsi"/>
          <w:sz w:val="22"/>
          <w:szCs w:val="22"/>
          <w:rtl/>
        </w:rPr>
        <w:t xml:space="preserve"> היתרון הוא שלאחר תהליך הלמידה, ניתן להבין מה הם הגורמים המשפיעים ביותר על סיכויי הרכישה. כתוצאה מכך, בעל עסק </w:t>
      </w:r>
      <w:r w:rsidR="00523032" w:rsidRPr="00440EDE">
        <w:rPr>
          <w:rFonts w:cstheme="minorHAnsi"/>
          <w:sz w:val="22"/>
          <w:szCs w:val="22"/>
        </w:rPr>
        <w:t>e-commerce</w:t>
      </w:r>
      <w:r w:rsidR="00523032" w:rsidRPr="00440EDE">
        <w:rPr>
          <w:rFonts w:cstheme="minorHAnsi"/>
          <w:sz w:val="22"/>
          <w:szCs w:val="22"/>
          <w:rtl/>
        </w:rPr>
        <w:t xml:space="preserve"> יוכל להבין מה הם הפרמטרים שעליו להשקיע בהם על מנת שסיכויי המכירה שלו יהיו גבוהים יותר.</w:t>
      </w:r>
    </w:p>
    <w:p w14:paraId="142085FB" w14:textId="6F97B6B7" w:rsidR="00523032" w:rsidRPr="00440EDE" w:rsidRDefault="00523032" w:rsidP="00C93213">
      <w:pPr>
        <w:pStyle w:val="Heading1"/>
        <w:spacing w:line="23" w:lineRule="atLeast"/>
        <w:rPr>
          <w:rFonts w:asciiTheme="minorHAnsi" w:hAnsiTheme="minorHAnsi" w:cstheme="minorHAnsi"/>
          <w:sz w:val="22"/>
          <w:szCs w:val="22"/>
          <w:rtl/>
          <w:lang w:val="en-US"/>
        </w:rPr>
      </w:pPr>
      <w:bookmarkStart w:id="1" w:name="_Toc111985336"/>
      <w:r w:rsidRPr="00440EDE">
        <w:rPr>
          <w:rFonts w:asciiTheme="minorHAnsi" w:hAnsiTheme="minorHAnsi" w:cstheme="minorHAnsi"/>
          <w:sz w:val="22"/>
          <w:szCs w:val="22"/>
          <w:rtl/>
        </w:rPr>
        <w:t>פירוט שלבי הפרויקט</w:t>
      </w:r>
      <w:r w:rsidR="00104662" w:rsidRPr="00440EDE">
        <w:rPr>
          <w:rFonts w:asciiTheme="minorHAnsi" w:hAnsiTheme="minorHAnsi" w:cstheme="minorHAnsi"/>
          <w:sz w:val="22"/>
          <w:szCs w:val="22"/>
          <w:rtl/>
        </w:rPr>
        <w:t xml:space="preserve"> המקדימים להרצת המודלים</w:t>
      </w:r>
      <w:bookmarkEnd w:id="1"/>
    </w:p>
    <w:p w14:paraId="0DE298BF" w14:textId="5B6D493B" w:rsidR="00C97056" w:rsidRPr="00440EDE" w:rsidRDefault="00434808" w:rsidP="00C93213">
      <w:pPr>
        <w:pStyle w:val="Heading2"/>
        <w:spacing w:line="23" w:lineRule="atLeast"/>
        <w:rPr>
          <w:rFonts w:asciiTheme="minorHAnsi" w:hAnsiTheme="minorHAnsi" w:cstheme="minorHAnsi"/>
          <w:sz w:val="22"/>
          <w:szCs w:val="22"/>
          <w:rtl/>
        </w:rPr>
      </w:pPr>
      <w:bookmarkStart w:id="2" w:name="_Toc111985337"/>
      <w:r w:rsidRPr="00440EDE">
        <w:rPr>
          <w:rFonts w:asciiTheme="minorHAnsi" w:hAnsiTheme="minorHAnsi" w:cstheme="minorHAnsi"/>
          <w:sz w:val="22"/>
          <w:szCs w:val="22"/>
          <w:rtl/>
        </w:rPr>
        <w:t>עיבוד מקדים</w:t>
      </w:r>
      <w:bookmarkEnd w:id="2"/>
    </w:p>
    <w:p w14:paraId="140F2102" w14:textId="381B8723" w:rsidR="00C97056" w:rsidRPr="00440EDE" w:rsidRDefault="00434808" w:rsidP="00C93213">
      <w:pPr>
        <w:spacing w:line="23" w:lineRule="atLeast"/>
        <w:rPr>
          <w:rFonts w:cstheme="minorHAnsi"/>
          <w:sz w:val="22"/>
          <w:szCs w:val="22"/>
          <w:rtl/>
        </w:rPr>
      </w:pPr>
      <w:r w:rsidRPr="00440EDE">
        <w:rPr>
          <w:rFonts w:cstheme="minorHAnsi"/>
          <w:sz w:val="22"/>
          <w:szCs w:val="22"/>
          <w:rtl/>
        </w:rPr>
        <w:t>ב</w:t>
      </w:r>
      <w:r w:rsidR="00C97056" w:rsidRPr="00440EDE">
        <w:rPr>
          <w:rFonts w:cstheme="minorHAnsi"/>
          <w:sz w:val="22"/>
          <w:szCs w:val="22"/>
          <w:rtl/>
        </w:rPr>
        <w:t>שלב</w:t>
      </w:r>
      <w:r w:rsidRPr="00440EDE">
        <w:rPr>
          <w:rFonts w:cstheme="minorHAnsi"/>
          <w:sz w:val="22"/>
          <w:szCs w:val="22"/>
          <w:rtl/>
        </w:rPr>
        <w:t xml:space="preserve"> זה</w:t>
      </w:r>
      <w:r w:rsidR="00C97056" w:rsidRPr="00440EDE">
        <w:rPr>
          <w:rFonts w:cstheme="minorHAnsi"/>
          <w:sz w:val="22"/>
          <w:szCs w:val="22"/>
          <w:rtl/>
        </w:rPr>
        <w:t xml:space="preserve"> של הפרויקט ניתנה התייחסות נפרדת לכל פיצ'ר, כאשר לכל אחד מהם בוצעה הסקת תובנות סטטיסטיות על אופיו. בהתאם לתובנות ביצע</w:t>
      </w:r>
      <w:r w:rsidR="00185E91">
        <w:rPr>
          <w:rFonts w:cstheme="minorHAnsi" w:hint="cs"/>
          <w:sz w:val="22"/>
          <w:szCs w:val="22"/>
          <w:rtl/>
        </w:rPr>
        <w:t>תי</w:t>
      </w:r>
      <w:r w:rsidR="00C97056" w:rsidRPr="00440EDE">
        <w:rPr>
          <w:rFonts w:cstheme="minorHAnsi"/>
          <w:sz w:val="22"/>
          <w:szCs w:val="22"/>
          <w:rtl/>
        </w:rPr>
        <w:t xml:space="preserve"> את שלבי העיבוד המקדים השונים: </w:t>
      </w:r>
      <w:r w:rsidR="00305E5B" w:rsidRPr="00440EDE">
        <w:rPr>
          <w:rFonts w:cstheme="minorHAnsi"/>
          <w:sz w:val="22"/>
          <w:szCs w:val="22"/>
          <w:rtl/>
        </w:rPr>
        <w:t xml:space="preserve">עיבוד </w:t>
      </w:r>
      <w:r w:rsidR="00175868" w:rsidRPr="00440EDE">
        <w:rPr>
          <w:rFonts w:cstheme="minorHAnsi"/>
          <w:sz w:val="22"/>
          <w:szCs w:val="22"/>
          <w:rtl/>
        </w:rPr>
        <w:t xml:space="preserve">סוג </w:t>
      </w:r>
      <w:r w:rsidR="00305E5B" w:rsidRPr="00440EDE">
        <w:rPr>
          <w:rFonts w:cstheme="minorHAnsi"/>
          <w:sz w:val="22"/>
          <w:szCs w:val="22"/>
          <w:rtl/>
        </w:rPr>
        <w:t xml:space="preserve">הערכים, </w:t>
      </w:r>
      <w:r w:rsidR="00C97056" w:rsidRPr="00440EDE">
        <w:rPr>
          <w:rFonts w:cstheme="minorHAnsi"/>
          <w:sz w:val="22"/>
          <w:szCs w:val="22"/>
          <w:rtl/>
        </w:rPr>
        <w:t>הסרת חריג</w:t>
      </w:r>
      <w:r w:rsidR="00C2622B" w:rsidRPr="00440EDE">
        <w:rPr>
          <w:rFonts w:cstheme="minorHAnsi"/>
          <w:sz w:val="22"/>
          <w:szCs w:val="22"/>
          <w:rtl/>
        </w:rPr>
        <w:t>ים</w:t>
      </w:r>
      <w:r w:rsidR="00C97056" w:rsidRPr="00440EDE">
        <w:rPr>
          <w:rFonts w:cstheme="minorHAnsi"/>
          <w:sz w:val="22"/>
          <w:szCs w:val="22"/>
          <w:rtl/>
        </w:rPr>
        <w:t>, טיפול במידע חסר</w:t>
      </w:r>
      <w:r w:rsidR="009E19C8" w:rsidRPr="00440EDE">
        <w:rPr>
          <w:rFonts w:cstheme="minorHAnsi"/>
          <w:sz w:val="22"/>
          <w:szCs w:val="22"/>
          <w:rtl/>
        </w:rPr>
        <w:t>, נרמול ערכים</w:t>
      </w:r>
      <w:r w:rsidR="005E3F01" w:rsidRPr="00440EDE">
        <w:rPr>
          <w:rFonts w:cstheme="minorHAnsi"/>
          <w:sz w:val="22"/>
          <w:szCs w:val="22"/>
          <w:rtl/>
        </w:rPr>
        <w:t xml:space="preserve"> </w:t>
      </w:r>
      <w:r w:rsidR="00CD78BA" w:rsidRPr="00440EDE">
        <w:rPr>
          <w:rFonts w:cstheme="minorHAnsi"/>
          <w:sz w:val="22"/>
          <w:szCs w:val="22"/>
          <w:rtl/>
        </w:rPr>
        <w:t>והתמודדת עם</w:t>
      </w:r>
      <w:r w:rsidR="00C97056" w:rsidRPr="00440EDE">
        <w:rPr>
          <w:rFonts w:cstheme="minorHAnsi"/>
          <w:sz w:val="22"/>
          <w:szCs w:val="22"/>
          <w:rtl/>
        </w:rPr>
        <w:t xml:space="preserve"> משתנים קטגוריאליים</w:t>
      </w:r>
      <w:r w:rsidR="005E3F01" w:rsidRPr="00440EDE">
        <w:rPr>
          <w:rFonts w:cstheme="minorHAnsi"/>
          <w:sz w:val="22"/>
          <w:szCs w:val="22"/>
          <w:rtl/>
        </w:rPr>
        <w:t>.</w:t>
      </w:r>
    </w:p>
    <w:p w14:paraId="00BE4C8A" w14:textId="7100DE3E" w:rsidR="00305E5B" w:rsidRPr="00440EDE" w:rsidRDefault="00305E5B" w:rsidP="00C93213">
      <w:pPr>
        <w:pStyle w:val="Heading3"/>
        <w:spacing w:line="23" w:lineRule="atLeast"/>
        <w:rPr>
          <w:rFonts w:asciiTheme="minorHAnsi" w:hAnsiTheme="minorHAnsi" w:cstheme="minorHAnsi"/>
          <w:sz w:val="22"/>
          <w:szCs w:val="22"/>
          <w:rtl/>
        </w:rPr>
      </w:pPr>
      <w:bookmarkStart w:id="3" w:name="_Toc111985338"/>
      <w:r w:rsidRPr="00440EDE">
        <w:rPr>
          <w:rFonts w:asciiTheme="minorHAnsi" w:hAnsiTheme="minorHAnsi" w:cstheme="minorHAnsi"/>
          <w:sz w:val="22"/>
          <w:szCs w:val="22"/>
          <w:rtl/>
        </w:rPr>
        <w:t xml:space="preserve">עיבוד </w:t>
      </w:r>
      <w:r w:rsidR="00175868" w:rsidRPr="00440EDE">
        <w:rPr>
          <w:rFonts w:asciiTheme="minorHAnsi" w:hAnsiTheme="minorHAnsi" w:cstheme="minorHAnsi"/>
          <w:sz w:val="22"/>
          <w:szCs w:val="22"/>
          <w:rtl/>
        </w:rPr>
        <w:t xml:space="preserve">סוג </w:t>
      </w:r>
      <w:r w:rsidRPr="00440EDE">
        <w:rPr>
          <w:rFonts w:asciiTheme="minorHAnsi" w:hAnsiTheme="minorHAnsi" w:cstheme="minorHAnsi"/>
          <w:sz w:val="22"/>
          <w:szCs w:val="22"/>
          <w:rtl/>
        </w:rPr>
        <w:t>הערכים</w:t>
      </w:r>
      <w:bookmarkEnd w:id="3"/>
    </w:p>
    <w:p w14:paraId="70190E98" w14:textId="672B7A75" w:rsidR="00305E5B" w:rsidRPr="00440EDE" w:rsidRDefault="00305E5B" w:rsidP="00C93213">
      <w:pPr>
        <w:spacing w:line="23" w:lineRule="atLeast"/>
        <w:rPr>
          <w:rFonts w:cstheme="minorHAnsi"/>
          <w:sz w:val="22"/>
          <w:szCs w:val="22"/>
          <w:rtl/>
        </w:rPr>
      </w:pPr>
      <w:r w:rsidRPr="00440EDE">
        <w:rPr>
          <w:rFonts w:cstheme="minorHAnsi"/>
          <w:sz w:val="22"/>
          <w:szCs w:val="22"/>
          <w:rtl/>
        </w:rPr>
        <w:t>היו פיצ'רים שבהם ערכים שאינם מספריים (למשל: ערכים בוליאניים ומחרוזות), והחלפ</w:t>
      </w:r>
      <w:r w:rsidR="00185E91">
        <w:rPr>
          <w:rFonts w:cstheme="minorHAnsi" w:hint="cs"/>
          <w:sz w:val="22"/>
          <w:szCs w:val="22"/>
          <w:rtl/>
        </w:rPr>
        <w:t>תי</w:t>
      </w:r>
      <w:r w:rsidRPr="00440EDE">
        <w:rPr>
          <w:rFonts w:cstheme="minorHAnsi"/>
          <w:sz w:val="22"/>
          <w:szCs w:val="22"/>
          <w:rtl/>
        </w:rPr>
        <w:t xml:space="preserve"> אותם בערכים מספריים מתאימים.</w:t>
      </w:r>
    </w:p>
    <w:p w14:paraId="5D621F46" w14:textId="5D402452" w:rsidR="00C2622B" w:rsidRPr="00440EDE" w:rsidRDefault="00C2622B" w:rsidP="00C93213">
      <w:pPr>
        <w:pStyle w:val="Heading3"/>
        <w:spacing w:line="23" w:lineRule="atLeast"/>
        <w:rPr>
          <w:rFonts w:asciiTheme="minorHAnsi" w:hAnsiTheme="minorHAnsi" w:cstheme="minorHAnsi"/>
          <w:sz w:val="22"/>
          <w:szCs w:val="22"/>
          <w:rtl/>
        </w:rPr>
      </w:pPr>
      <w:bookmarkStart w:id="4" w:name="_Toc111985339"/>
      <w:r w:rsidRPr="00440EDE">
        <w:rPr>
          <w:rFonts w:asciiTheme="minorHAnsi" w:hAnsiTheme="minorHAnsi" w:cstheme="minorHAnsi"/>
          <w:sz w:val="22"/>
          <w:szCs w:val="22"/>
          <w:rtl/>
        </w:rPr>
        <w:t>הסקת תובנות סטטיסטיות</w:t>
      </w:r>
      <w:bookmarkEnd w:id="4"/>
    </w:p>
    <w:p w14:paraId="41F9A2DC" w14:textId="4E3C6C20" w:rsidR="00F620FE" w:rsidRPr="00440EDE" w:rsidRDefault="00434808" w:rsidP="00C93213">
      <w:pPr>
        <w:spacing w:line="23" w:lineRule="atLeast"/>
        <w:rPr>
          <w:rFonts w:cstheme="minorHAnsi"/>
          <w:sz w:val="22"/>
          <w:szCs w:val="22"/>
          <w:rtl/>
        </w:rPr>
      </w:pPr>
      <w:r w:rsidRPr="00440EDE">
        <w:rPr>
          <w:rFonts w:cstheme="minorHAnsi"/>
          <w:sz w:val="22"/>
          <w:szCs w:val="22"/>
          <w:rtl/>
        </w:rPr>
        <w:t xml:space="preserve">לצורך </w:t>
      </w:r>
      <w:r w:rsidR="005E3F01" w:rsidRPr="00440EDE">
        <w:rPr>
          <w:rFonts w:cstheme="minorHAnsi"/>
          <w:sz w:val="22"/>
          <w:szCs w:val="22"/>
          <w:rtl/>
        </w:rPr>
        <w:t xml:space="preserve">הסקת </w:t>
      </w:r>
      <w:r w:rsidR="00C2622B" w:rsidRPr="00440EDE">
        <w:rPr>
          <w:rFonts w:cstheme="minorHAnsi"/>
          <w:sz w:val="22"/>
          <w:szCs w:val="22"/>
          <w:rtl/>
        </w:rPr>
        <w:t>התובנות מ</w:t>
      </w:r>
      <w:r w:rsidR="005E3F01" w:rsidRPr="00440EDE">
        <w:rPr>
          <w:rFonts w:cstheme="minorHAnsi"/>
          <w:sz w:val="22"/>
          <w:szCs w:val="22"/>
          <w:rtl/>
        </w:rPr>
        <w:t xml:space="preserve">כל פיצ'ר, </w:t>
      </w:r>
      <w:r w:rsidRPr="00440EDE">
        <w:rPr>
          <w:rFonts w:cstheme="minorHAnsi"/>
          <w:sz w:val="22"/>
          <w:szCs w:val="22"/>
          <w:rtl/>
        </w:rPr>
        <w:t>השתמש</w:t>
      </w:r>
      <w:r w:rsidR="00185E91">
        <w:rPr>
          <w:rFonts w:cstheme="minorHAnsi" w:hint="cs"/>
          <w:sz w:val="22"/>
          <w:szCs w:val="22"/>
          <w:rtl/>
        </w:rPr>
        <w:t>תי</w:t>
      </w:r>
      <w:r w:rsidRPr="00440EDE">
        <w:rPr>
          <w:rFonts w:cstheme="minorHAnsi"/>
          <w:sz w:val="22"/>
          <w:szCs w:val="22"/>
          <w:rtl/>
        </w:rPr>
        <w:t xml:space="preserve"> </w:t>
      </w:r>
      <w:r w:rsidR="005E3F01" w:rsidRPr="00440EDE">
        <w:rPr>
          <w:rFonts w:cstheme="minorHAnsi"/>
          <w:sz w:val="22"/>
          <w:szCs w:val="22"/>
          <w:rtl/>
        </w:rPr>
        <w:t>בשלושה</w:t>
      </w:r>
      <w:r w:rsidRPr="00440EDE">
        <w:rPr>
          <w:rFonts w:cstheme="minorHAnsi"/>
          <w:sz w:val="22"/>
          <w:szCs w:val="22"/>
          <w:rtl/>
        </w:rPr>
        <w:t xml:space="preserve"> תרשימים קבועים</w:t>
      </w:r>
      <w:r w:rsidR="005E3F01" w:rsidRPr="00440EDE">
        <w:rPr>
          <w:rFonts w:cstheme="minorHAnsi"/>
          <w:sz w:val="22"/>
          <w:szCs w:val="22"/>
          <w:rtl/>
        </w:rPr>
        <w:t>:</w:t>
      </w:r>
      <w:r w:rsidRPr="00440EDE">
        <w:rPr>
          <w:rFonts w:cstheme="minorHAnsi"/>
          <w:sz w:val="22"/>
          <w:szCs w:val="22"/>
          <w:rtl/>
        </w:rPr>
        <w:t xml:space="preserve"> </w:t>
      </w:r>
    </w:p>
    <w:p w14:paraId="13B9E969" w14:textId="768767AD" w:rsidR="00434808" w:rsidRPr="00440EDE" w:rsidRDefault="00434808" w:rsidP="00C93213">
      <w:pPr>
        <w:pStyle w:val="ListParagraph"/>
        <w:numPr>
          <w:ilvl w:val="0"/>
          <w:numId w:val="21"/>
        </w:numPr>
        <w:spacing w:line="23" w:lineRule="atLeast"/>
        <w:rPr>
          <w:rFonts w:cstheme="minorHAnsi"/>
          <w:sz w:val="22"/>
          <w:szCs w:val="22"/>
          <w:rtl/>
        </w:rPr>
      </w:pPr>
      <w:proofErr w:type="spellStart"/>
      <w:r w:rsidRPr="00440EDE">
        <w:rPr>
          <w:rFonts w:cstheme="minorHAnsi"/>
          <w:b/>
          <w:bCs/>
          <w:sz w:val="22"/>
          <w:szCs w:val="22"/>
          <w:u w:val="single"/>
          <w:rtl/>
        </w:rPr>
        <w:t>היסטוגרמה</w:t>
      </w:r>
      <w:proofErr w:type="spellEnd"/>
      <w:r w:rsidR="005E3F01" w:rsidRPr="00440EDE">
        <w:rPr>
          <w:rFonts w:cstheme="minorHAnsi"/>
          <w:b/>
          <w:bCs/>
          <w:sz w:val="22"/>
          <w:szCs w:val="22"/>
          <w:rtl/>
        </w:rPr>
        <w:t>:</w:t>
      </w:r>
      <w:r w:rsidR="00FD5DEC" w:rsidRPr="00440EDE">
        <w:rPr>
          <w:rFonts w:cstheme="minorHAnsi"/>
          <w:sz w:val="22"/>
          <w:szCs w:val="22"/>
          <w:rtl/>
        </w:rPr>
        <w:t xml:space="preserve"> </w:t>
      </w:r>
      <w:r w:rsidR="005E3F01" w:rsidRPr="00440EDE">
        <w:rPr>
          <w:rFonts w:cstheme="minorHAnsi"/>
          <w:sz w:val="22"/>
          <w:szCs w:val="22"/>
          <w:rtl/>
        </w:rPr>
        <w:t>תרשים ש</w:t>
      </w:r>
      <w:r w:rsidRPr="00440EDE">
        <w:rPr>
          <w:rFonts w:cstheme="minorHAnsi"/>
          <w:sz w:val="22"/>
          <w:szCs w:val="22"/>
          <w:rtl/>
        </w:rPr>
        <w:t>מטרת</w:t>
      </w:r>
      <w:r w:rsidR="005E3F01" w:rsidRPr="00440EDE">
        <w:rPr>
          <w:rFonts w:cstheme="minorHAnsi"/>
          <w:sz w:val="22"/>
          <w:szCs w:val="22"/>
          <w:rtl/>
        </w:rPr>
        <w:t>ו</w:t>
      </w:r>
      <w:r w:rsidRPr="00440EDE">
        <w:rPr>
          <w:rFonts w:cstheme="minorHAnsi"/>
          <w:sz w:val="22"/>
          <w:szCs w:val="22"/>
          <w:rtl/>
        </w:rPr>
        <w:t xml:space="preserve"> לייצר ויזואליזציה של התפלגות</w:t>
      </w:r>
      <w:r w:rsidR="005E3F01" w:rsidRPr="00440EDE">
        <w:rPr>
          <w:rFonts w:cstheme="minorHAnsi"/>
          <w:sz w:val="22"/>
          <w:szCs w:val="22"/>
          <w:rtl/>
        </w:rPr>
        <w:t xml:space="preserve"> הפיצ'ר</w:t>
      </w:r>
      <w:r w:rsidRPr="00440EDE">
        <w:rPr>
          <w:rFonts w:cstheme="minorHAnsi"/>
          <w:sz w:val="22"/>
          <w:szCs w:val="22"/>
          <w:rtl/>
        </w:rPr>
        <w:t>,</w:t>
      </w:r>
      <w:r w:rsidR="005E3F01" w:rsidRPr="00440EDE">
        <w:rPr>
          <w:rFonts w:cstheme="minorHAnsi"/>
          <w:sz w:val="22"/>
          <w:szCs w:val="22"/>
          <w:rtl/>
        </w:rPr>
        <w:t xml:space="preserve"> כך שהוא מאפשר לזהות </w:t>
      </w:r>
      <w:r w:rsidRPr="00440EDE">
        <w:rPr>
          <w:rFonts w:cstheme="minorHAnsi"/>
          <w:sz w:val="22"/>
          <w:szCs w:val="22"/>
          <w:rtl/>
        </w:rPr>
        <w:t>התפלגויות מוכרות</w:t>
      </w:r>
      <w:r w:rsidR="005E3F01" w:rsidRPr="00440EDE">
        <w:rPr>
          <w:rFonts w:cstheme="minorHAnsi"/>
          <w:sz w:val="22"/>
          <w:szCs w:val="22"/>
          <w:rtl/>
        </w:rPr>
        <w:t>, ו</w:t>
      </w:r>
      <w:r w:rsidRPr="00440EDE">
        <w:rPr>
          <w:rFonts w:cstheme="minorHAnsi"/>
          <w:sz w:val="22"/>
          <w:szCs w:val="22"/>
          <w:rtl/>
        </w:rPr>
        <w:t>מאפיינים מובהקים של התפלגות</w:t>
      </w:r>
      <w:r w:rsidR="005E3F01" w:rsidRPr="00440EDE">
        <w:rPr>
          <w:rFonts w:cstheme="minorHAnsi"/>
          <w:sz w:val="22"/>
          <w:szCs w:val="22"/>
          <w:rtl/>
        </w:rPr>
        <w:t xml:space="preserve"> המידע</w:t>
      </w:r>
      <w:r w:rsidRPr="00440EDE">
        <w:rPr>
          <w:rFonts w:cstheme="minorHAnsi"/>
          <w:sz w:val="22"/>
          <w:szCs w:val="22"/>
          <w:rtl/>
        </w:rPr>
        <w:t xml:space="preserve">. </w:t>
      </w:r>
    </w:p>
    <w:p w14:paraId="5F76D7C6" w14:textId="3D3D7C19" w:rsidR="00F620FE" w:rsidRPr="00440EDE" w:rsidRDefault="00D32C20" w:rsidP="00C93213">
      <w:pPr>
        <w:pStyle w:val="ListParagraph"/>
        <w:numPr>
          <w:ilvl w:val="0"/>
          <w:numId w:val="21"/>
        </w:numPr>
        <w:spacing w:line="23" w:lineRule="atLeast"/>
        <w:rPr>
          <w:rFonts w:cstheme="minorHAnsi"/>
          <w:sz w:val="22"/>
          <w:szCs w:val="22"/>
          <w:rtl/>
        </w:rPr>
      </w:pPr>
      <w:r w:rsidRPr="00440EDE">
        <w:rPr>
          <w:rFonts w:cstheme="minorHAnsi"/>
          <w:b/>
          <w:bCs/>
          <w:sz w:val="22"/>
          <w:szCs w:val="22"/>
          <w:u w:val="single"/>
          <w:lang w:val="en-US"/>
        </w:rPr>
        <w:t>Boxplot</w:t>
      </w:r>
      <w:r w:rsidR="005E3F01" w:rsidRPr="00440EDE">
        <w:rPr>
          <w:rFonts w:cstheme="minorHAnsi"/>
          <w:sz w:val="22"/>
          <w:szCs w:val="22"/>
          <w:rtl/>
          <w:lang w:val="en-US"/>
        </w:rPr>
        <w:t>:</w:t>
      </w:r>
      <w:r w:rsidR="005E3F01" w:rsidRPr="00440EDE">
        <w:rPr>
          <w:rFonts w:cstheme="minorHAnsi"/>
          <w:sz w:val="22"/>
          <w:szCs w:val="22"/>
          <w:rtl/>
        </w:rPr>
        <w:t xml:space="preserve"> תרשים שמטרתו לאפשר המחשה </w:t>
      </w:r>
      <w:r w:rsidR="00F620FE" w:rsidRPr="00440EDE">
        <w:rPr>
          <w:rFonts w:cstheme="minorHAnsi"/>
          <w:sz w:val="22"/>
          <w:szCs w:val="22"/>
          <w:rtl/>
        </w:rPr>
        <w:t>של כמות</w:t>
      </w:r>
      <w:r w:rsidR="005E3F01" w:rsidRPr="00440EDE">
        <w:rPr>
          <w:rFonts w:cstheme="minorHAnsi"/>
          <w:sz w:val="22"/>
          <w:szCs w:val="22"/>
          <w:rtl/>
        </w:rPr>
        <w:t xml:space="preserve"> </w:t>
      </w:r>
      <w:r w:rsidR="00F620FE" w:rsidRPr="00440EDE">
        <w:rPr>
          <w:rFonts w:cstheme="minorHAnsi"/>
          <w:sz w:val="22"/>
          <w:szCs w:val="22"/>
          <w:rtl/>
        </w:rPr>
        <w:t>הנתונים החריגים</w:t>
      </w:r>
      <w:r w:rsidR="005E3F01" w:rsidRPr="00440EDE">
        <w:rPr>
          <w:rFonts w:cstheme="minorHAnsi"/>
          <w:sz w:val="22"/>
          <w:szCs w:val="22"/>
          <w:rtl/>
        </w:rPr>
        <w:t xml:space="preserve"> ואופי התפלגותם</w:t>
      </w:r>
      <w:r w:rsidR="00FD5DEC" w:rsidRPr="00440EDE">
        <w:rPr>
          <w:rFonts w:cstheme="minorHAnsi"/>
          <w:sz w:val="22"/>
          <w:szCs w:val="22"/>
          <w:rtl/>
        </w:rPr>
        <w:t>.</w:t>
      </w:r>
    </w:p>
    <w:p w14:paraId="336A90AB" w14:textId="631B0D56" w:rsidR="00F620FE" w:rsidRPr="00440EDE" w:rsidRDefault="00D32C20" w:rsidP="00C93213">
      <w:pPr>
        <w:pStyle w:val="ListParagraph"/>
        <w:numPr>
          <w:ilvl w:val="0"/>
          <w:numId w:val="21"/>
        </w:numPr>
        <w:spacing w:line="23" w:lineRule="atLeast"/>
        <w:rPr>
          <w:rFonts w:cstheme="minorHAnsi"/>
          <w:sz w:val="22"/>
          <w:szCs w:val="22"/>
          <w:rtl/>
        </w:rPr>
      </w:pPr>
      <w:r w:rsidRPr="00440EDE">
        <w:rPr>
          <w:rFonts w:cstheme="minorHAnsi"/>
          <w:b/>
          <w:bCs/>
          <w:sz w:val="22"/>
          <w:szCs w:val="22"/>
          <w:u w:val="single"/>
          <w:lang w:val="en-US"/>
        </w:rPr>
        <w:t>Correlation to labels</w:t>
      </w:r>
      <w:r w:rsidRPr="00440EDE">
        <w:rPr>
          <w:rFonts w:cstheme="minorHAnsi"/>
          <w:b/>
          <w:bCs/>
          <w:sz w:val="22"/>
          <w:szCs w:val="22"/>
          <w:u w:val="single"/>
          <w:rtl/>
          <w:lang w:val="en-US"/>
        </w:rPr>
        <w:t>:</w:t>
      </w:r>
      <w:r w:rsidR="00F620FE" w:rsidRPr="00440EDE">
        <w:rPr>
          <w:rFonts w:cstheme="minorHAnsi"/>
          <w:sz w:val="22"/>
          <w:szCs w:val="22"/>
          <w:rtl/>
        </w:rPr>
        <w:t xml:space="preserve"> </w:t>
      </w:r>
      <w:r w:rsidRPr="00440EDE">
        <w:rPr>
          <w:rFonts w:cstheme="minorHAnsi"/>
          <w:sz w:val="22"/>
          <w:szCs w:val="22"/>
          <w:rtl/>
        </w:rPr>
        <w:t>תרשים שמטרתו להציג את מקדם ההתאמה בין הפיצ'ר לבין נתוני ביצוע הרכישה. ככלל תרשים זה</w:t>
      </w:r>
      <w:r w:rsidR="00C2622B" w:rsidRPr="00440EDE">
        <w:rPr>
          <w:rFonts w:cstheme="minorHAnsi"/>
          <w:sz w:val="22"/>
          <w:szCs w:val="22"/>
          <w:rtl/>
        </w:rPr>
        <w:t xml:space="preserve"> פחות</w:t>
      </w:r>
      <w:r w:rsidRPr="00440EDE">
        <w:rPr>
          <w:rFonts w:cstheme="minorHAnsi"/>
          <w:sz w:val="22"/>
          <w:szCs w:val="22"/>
          <w:rtl/>
        </w:rPr>
        <w:t xml:space="preserve"> שימושי מ</w:t>
      </w:r>
      <w:r w:rsidR="00C2622B" w:rsidRPr="00440EDE">
        <w:rPr>
          <w:rFonts w:cstheme="minorHAnsi"/>
          <w:sz w:val="22"/>
          <w:szCs w:val="22"/>
          <w:rtl/>
        </w:rPr>
        <w:t>השאר</w:t>
      </w:r>
      <w:r w:rsidRPr="00440EDE">
        <w:rPr>
          <w:rFonts w:cstheme="minorHAnsi"/>
          <w:sz w:val="22"/>
          <w:szCs w:val="22"/>
          <w:rtl/>
        </w:rPr>
        <w:t xml:space="preserve">, </w:t>
      </w:r>
      <w:r w:rsidR="00C2622B" w:rsidRPr="00440EDE">
        <w:rPr>
          <w:rFonts w:cstheme="minorHAnsi"/>
          <w:sz w:val="22"/>
          <w:szCs w:val="22"/>
          <w:rtl/>
        </w:rPr>
        <w:t>אך</w:t>
      </w:r>
      <w:r w:rsidRPr="00440EDE">
        <w:rPr>
          <w:rFonts w:cstheme="minorHAnsi"/>
          <w:sz w:val="22"/>
          <w:szCs w:val="22"/>
          <w:rtl/>
        </w:rPr>
        <w:t xml:space="preserve"> סייע מהותית בניתוח </w:t>
      </w:r>
      <w:r w:rsidR="00F21489" w:rsidRPr="00440EDE">
        <w:rPr>
          <w:rFonts w:cstheme="minorHAnsi"/>
          <w:sz w:val="22"/>
          <w:szCs w:val="22"/>
          <w:rtl/>
        </w:rPr>
        <w:t xml:space="preserve">פיצ'ר </w:t>
      </w:r>
      <w:r w:rsidR="00F21489" w:rsidRPr="00440EDE">
        <w:rPr>
          <w:rFonts w:cstheme="minorHAnsi"/>
          <w:sz w:val="22"/>
          <w:szCs w:val="22"/>
        </w:rPr>
        <w:t>D</w:t>
      </w:r>
      <w:r w:rsidR="00F21489" w:rsidRPr="00440EDE">
        <w:rPr>
          <w:rFonts w:cstheme="minorHAnsi"/>
          <w:sz w:val="22"/>
          <w:szCs w:val="22"/>
          <w:rtl/>
        </w:rPr>
        <w:t xml:space="preserve"> (</w:t>
      </w:r>
      <w:r w:rsidRPr="00440EDE">
        <w:rPr>
          <w:rFonts w:cstheme="minorHAnsi"/>
          <w:sz w:val="22"/>
          <w:szCs w:val="22"/>
          <w:rtl/>
        </w:rPr>
        <w:t>וראו מטה</w:t>
      </w:r>
      <w:r w:rsidR="00F21489" w:rsidRPr="00440EDE">
        <w:rPr>
          <w:rFonts w:cstheme="minorHAnsi"/>
          <w:sz w:val="22"/>
          <w:szCs w:val="22"/>
          <w:rtl/>
        </w:rPr>
        <w:t>).</w:t>
      </w:r>
    </w:p>
    <w:p w14:paraId="6A338D84" w14:textId="363CAB5C" w:rsidR="00C2622B" w:rsidRPr="00440EDE" w:rsidRDefault="00C2622B" w:rsidP="00C93213">
      <w:pPr>
        <w:pStyle w:val="Heading3"/>
        <w:spacing w:line="23" w:lineRule="atLeast"/>
        <w:rPr>
          <w:rFonts w:asciiTheme="minorHAnsi" w:hAnsiTheme="minorHAnsi" w:cstheme="minorHAnsi"/>
          <w:sz w:val="22"/>
          <w:szCs w:val="22"/>
          <w:rtl/>
        </w:rPr>
      </w:pPr>
      <w:bookmarkStart w:id="5" w:name="_Toc111985340"/>
      <w:r w:rsidRPr="00440EDE">
        <w:rPr>
          <w:rFonts w:asciiTheme="minorHAnsi" w:hAnsiTheme="minorHAnsi" w:cstheme="minorHAnsi"/>
          <w:sz w:val="22"/>
          <w:szCs w:val="22"/>
          <w:rtl/>
        </w:rPr>
        <w:t>הסרת חריגים</w:t>
      </w:r>
      <w:bookmarkEnd w:id="5"/>
    </w:p>
    <w:p w14:paraId="5BFEA915" w14:textId="5AAC4ED5" w:rsidR="00215AE7" w:rsidRPr="00440EDE" w:rsidRDefault="006E7331" w:rsidP="00C93213">
      <w:pPr>
        <w:spacing w:line="23" w:lineRule="atLeast"/>
        <w:rPr>
          <w:rFonts w:cstheme="minorHAnsi"/>
          <w:sz w:val="22"/>
          <w:szCs w:val="22"/>
          <w:rtl/>
          <w:lang w:val="en-US"/>
        </w:rPr>
      </w:pPr>
      <w:r w:rsidRPr="00440EDE">
        <w:rPr>
          <w:rFonts w:cstheme="minorHAnsi"/>
          <w:sz w:val="22"/>
          <w:szCs w:val="22"/>
          <w:rtl/>
        </w:rPr>
        <w:t>בחר</w:t>
      </w:r>
      <w:r w:rsidR="00185E91">
        <w:rPr>
          <w:rFonts w:cstheme="minorHAnsi" w:hint="cs"/>
          <w:sz w:val="22"/>
          <w:szCs w:val="22"/>
          <w:rtl/>
        </w:rPr>
        <w:t>תי</w:t>
      </w:r>
      <w:r w:rsidRPr="00440EDE">
        <w:rPr>
          <w:rFonts w:cstheme="minorHAnsi"/>
          <w:sz w:val="22"/>
          <w:szCs w:val="22"/>
          <w:rtl/>
        </w:rPr>
        <w:t xml:space="preserve"> שלא להסיר את שורות המידע אשר מכילות מידע חריג, בכדי לא לאבד מידע רב. במקום זאת</w:t>
      </w:r>
      <w:r w:rsidR="00215AE7" w:rsidRPr="00440EDE">
        <w:rPr>
          <w:rFonts w:cstheme="minorHAnsi"/>
          <w:sz w:val="22"/>
          <w:szCs w:val="22"/>
          <w:rtl/>
        </w:rPr>
        <w:t>, החלפ</w:t>
      </w:r>
      <w:r w:rsidR="00185E91">
        <w:rPr>
          <w:rFonts w:cstheme="minorHAnsi" w:hint="cs"/>
          <w:sz w:val="22"/>
          <w:szCs w:val="22"/>
          <w:rtl/>
        </w:rPr>
        <w:t>תי</w:t>
      </w:r>
      <w:r w:rsidR="00215AE7" w:rsidRPr="00440EDE">
        <w:rPr>
          <w:rFonts w:cstheme="minorHAnsi"/>
          <w:sz w:val="22"/>
          <w:szCs w:val="22"/>
          <w:rtl/>
        </w:rPr>
        <w:t xml:space="preserve"> את המידע החריג בכל פיצ'ר ב-</w:t>
      </w:r>
      <w:r w:rsidR="00215AE7" w:rsidRPr="00440EDE">
        <w:rPr>
          <w:rFonts w:cstheme="minorHAnsi"/>
          <w:sz w:val="22"/>
          <w:szCs w:val="22"/>
        </w:rPr>
        <w:t>NULL</w:t>
      </w:r>
      <w:r w:rsidR="00215AE7" w:rsidRPr="00440EDE">
        <w:rPr>
          <w:rFonts w:cstheme="minorHAnsi"/>
          <w:sz w:val="22"/>
          <w:szCs w:val="22"/>
          <w:rtl/>
        </w:rPr>
        <w:t>, ולאחר מכן עדכנ</w:t>
      </w:r>
      <w:r w:rsidR="00185E91">
        <w:rPr>
          <w:rFonts w:cstheme="minorHAnsi" w:hint="cs"/>
          <w:sz w:val="22"/>
          <w:szCs w:val="22"/>
          <w:rtl/>
        </w:rPr>
        <w:t>תי</w:t>
      </w:r>
      <w:r w:rsidR="00215AE7" w:rsidRPr="00440EDE">
        <w:rPr>
          <w:rFonts w:cstheme="minorHAnsi"/>
          <w:sz w:val="22"/>
          <w:szCs w:val="22"/>
          <w:rtl/>
        </w:rPr>
        <w:t xml:space="preserve"> את הערכים פעם נוספת בשלב הטיפול במידע החסר (וראו מטה).</w:t>
      </w:r>
      <w:r w:rsidR="00220EF1" w:rsidRPr="00440EDE">
        <w:rPr>
          <w:rFonts w:cstheme="minorHAnsi"/>
          <w:sz w:val="22"/>
          <w:szCs w:val="22"/>
          <w:rtl/>
        </w:rPr>
        <w:t xml:space="preserve"> במשתנים קטגוריאליים</w:t>
      </w:r>
      <w:r w:rsidR="003B5D4F" w:rsidRPr="00440EDE">
        <w:rPr>
          <w:rFonts w:cstheme="minorHAnsi"/>
          <w:sz w:val="22"/>
          <w:szCs w:val="22"/>
          <w:rtl/>
        </w:rPr>
        <w:t xml:space="preserve"> וסטטיסטיים,</w:t>
      </w:r>
      <w:r w:rsidR="00220EF1" w:rsidRPr="00440EDE">
        <w:rPr>
          <w:rFonts w:cstheme="minorHAnsi"/>
          <w:sz w:val="22"/>
          <w:szCs w:val="22"/>
          <w:rtl/>
        </w:rPr>
        <w:t xml:space="preserve"> לא ביצע</w:t>
      </w:r>
      <w:r w:rsidR="00185E91">
        <w:rPr>
          <w:rFonts w:cstheme="minorHAnsi" w:hint="cs"/>
          <w:sz w:val="22"/>
          <w:szCs w:val="22"/>
          <w:rtl/>
        </w:rPr>
        <w:t>תי</w:t>
      </w:r>
      <w:r w:rsidR="00220EF1" w:rsidRPr="00440EDE">
        <w:rPr>
          <w:rFonts w:cstheme="minorHAnsi"/>
          <w:sz w:val="22"/>
          <w:szCs w:val="22"/>
          <w:rtl/>
        </w:rPr>
        <w:t xml:space="preserve"> הסרת חריגים </w:t>
      </w:r>
      <w:r w:rsidR="00220EF1" w:rsidRPr="00440EDE">
        <w:rPr>
          <w:rFonts w:cstheme="minorHAnsi"/>
          <w:sz w:val="22"/>
          <w:szCs w:val="22"/>
          <w:rtl/>
          <w:lang w:val="en-US"/>
        </w:rPr>
        <w:t>מכיוון שלא ניתן לבצע הסרה שכזו.</w:t>
      </w:r>
    </w:p>
    <w:p w14:paraId="124B4AE8" w14:textId="3DA58D6D" w:rsidR="00C2622B" w:rsidRPr="00440EDE" w:rsidRDefault="00C2622B" w:rsidP="00C93213">
      <w:pPr>
        <w:spacing w:line="23" w:lineRule="atLeast"/>
        <w:rPr>
          <w:rFonts w:cstheme="minorHAnsi"/>
          <w:sz w:val="22"/>
          <w:szCs w:val="22"/>
          <w:rtl/>
          <w:lang w:val="en-US"/>
        </w:rPr>
      </w:pPr>
      <w:r w:rsidRPr="00440EDE">
        <w:rPr>
          <w:rFonts w:cstheme="minorHAnsi"/>
          <w:sz w:val="22"/>
          <w:szCs w:val="22"/>
          <w:rtl/>
        </w:rPr>
        <w:t>השתמש</w:t>
      </w:r>
      <w:r w:rsidR="00185E91">
        <w:rPr>
          <w:rFonts w:cstheme="minorHAnsi" w:hint="cs"/>
          <w:sz w:val="22"/>
          <w:szCs w:val="22"/>
          <w:rtl/>
        </w:rPr>
        <w:t>תי</w:t>
      </w:r>
      <w:r w:rsidRPr="00440EDE">
        <w:rPr>
          <w:rFonts w:cstheme="minorHAnsi"/>
          <w:sz w:val="22"/>
          <w:szCs w:val="22"/>
          <w:rtl/>
        </w:rPr>
        <w:t xml:space="preserve"> </w:t>
      </w:r>
      <w:r w:rsidR="005F12D9" w:rsidRPr="00440EDE">
        <w:rPr>
          <w:rFonts w:cstheme="minorHAnsi"/>
          <w:sz w:val="22"/>
          <w:szCs w:val="22"/>
          <w:rtl/>
        </w:rPr>
        <w:t>במספר שיט</w:t>
      </w:r>
      <w:r w:rsidR="00215AE7" w:rsidRPr="00440EDE">
        <w:rPr>
          <w:rFonts w:cstheme="minorHAnsi"/>
          <w:sz w:val="22"/>
          <w:szCs w:val="22"/>
          <w:rtl/>
        </w:rPr>
        <w:t>ו</w:t>
      </w:r>
      <w:r w:rsidR="005F12D9" w:rsidRPr="00440EDE">
        <w:rPr>
          <w:rFonts w:cstheme="minorHAnsi"/>
          <w:sz w:val="22"/>
          <w:szCs w:val="22"/>
          <w:rtl/>
        </w:rPr>
        <w:t xml:space="preserve">ת </w:t>
      </w:r>
      <w:r w:rsidRPr="00440EDE">
        <w:rPr>
          <w:rFonts w:cstheme="minorHAnsi"/>
          <w:sz w:val="22"/>
          <w:szCs w:val="22"/>
          <w:rtl/>
        </w:rPr>
        <w:t>להסרת חריגים, ולכל פיצ'ר נבחרה שיטה התואמת את א</w:t>
      </w:r>
      <w:r w:rsidR="00F620FE" w:rsidRPr="00440EDE">
        <w:rPr>
          <w:rFonts w:cstheme="minorHAnsi"/>
          <w:sz w:val="22"/>
          <w:szCs w:val="22"/>
          <w:rtl/>
        </w:rPr>
        <w:t xml:space="preserve">ופי </w:t>
      </w:r>
      <w:r w:rsidRPr="00440EDE">
        <w:rPr>
          <w:rFonts w:cstheme="minorHAnsi"/>
          <w:sz w:val="22"/>
          <w:szCs w:val="22"/>
          <w:rtl/>
        </w:rPr>
        <w:t>התפלגותו:</w:t>
      </w:r>
    </w:p>
    <w:p w14:paraId="2D79EA4A" w14:textId="3928A9AD" w:rsidR="005F12D9" w:rsidRPr="00440EDE" w:rsidRDefault="005F12D9" w:rsidP="00C93213">
      <w:pPr>
        <w:pStyle w:val="ListParagraph"/>
        <w:numPr>
          <w:ilvl w:val="0"/>
          <w:numId w:val="22"/>
        </w:numPr>
        <w:spacing w:line="23" w:lineRule="atLeast"/>
        <w:rPr>
          <w:rFonts w:cstheme="minorHAnsi"/>
          <w:b/>
          <w:bCs/>
          <w:sz w:val="22"/>
          <w:szCs w:val="22"/>
          <w:u w:val="single"/>
          <w:lang w:val="en-US"/>
        </w:rPr>
      </w:pPr>
      <w:r w:rsidRPr="00440EDE">
        <w:rPr>
          <w:rFonts w:cstheme="minorHAnsi"/>
          <w:b/>
          <w:bCs/>
          <w:sz w:val="22"/>
          <w:szCs w:val="22"/>
          <w:u w:val="single"/>
          <w:rtl/>
          <w:lang w:val="en-US"/>
        </w:rPr>
        <w:t>טרנספורמציית לוג:</w:t>
      </w:r>
      <w:r w:rsidRPr="00440EDE">
        <w:rPr>
          <w:rFonts w:cstheme="minorHAnsi"/>
          <w:sz w:val="22"/>
          <w:szCs w:val="22"/>
          <w:rtl/>
        </w:rPr>
        <w:t xml:space="preserve"> ביצוע לוג מתמטי על המידע, היתרון הוא שיחסיות הערכים נשמרת ובמקביל הערכים מצטופפים וכך אין צורך בהחלפת הערכים החריגים במידע אחר. החיסרון הוא שכאשר רק חלק מן הערכים המקוריים במידע קטנים מאחד אזי המידע מתעוות. ישנם פעמים שבכדי להתמודד ע</w:t>
      </w:r>
      <w:r w:rsidR="00613DE7" w:rsidRPr="00440EDE">
        <w:rPr>
          <w:rFonts w:cstheme="minorHAnsi"/>
          <w:sz w:val="22"/>
          <w:szCs w:val="22"/>
          <w:rtl/>
        </w:rPr>
        <w:t>ם פיצ'רים שבהם</w:t>
      </w:r>
      <w:r w:rsidRPr="00440EDE">
        <w:rPr>
          <w:rFonts w:cstheme="minorHAnsi"/>
          <w:sz w:val="22"/>
          <w:szCs w:val="22"/>
          <w:rtl/>
        </w:rPr>
        <w:t xml:space="preserve"> אפס</w:t>
      </w:r>
      <w:r w:rsidR="00613DE7" w:rsidRPr="00440EDE">
        <w:rPr>
          <w:rFonts w:cstheme="minorHAnsi"/>
          <w:sz w:val="22"/>
          <w:szCs w:val="22"/>
          <w:rtl/>
        </w:rPr>
        <w:t>ים רבים,</w:t>
      </w:r>
      <w:r w:rsidRPr="00440EDE">
        <w:rPr>
          <w:rFonts w:cstheme="minorHAnsi"/>
          <w:sz w:val="22"/>
          <w:szCs w:val="22"/>
          <w:rtl/>
        </w:rPr>
        <w:t xml:space="preserve"> ביצע</w:t>
      </w:r>
      <w:r w:rsidR="00185E91">
        <w:rPr>
          <w:rFonts w:cstheme="minorHAnsi" w:hint="cs"/>
          <w:sz w:val="22"/>
          <w:szCs w:val="22"/>
          <w:rtl/>
        </w:rPr>
        <w:t>תי</w:t>
      </w:r>
      <w:r w:rsidRPr="00440EDE">
        <w:rPr>
          <w:rFonts w:cstheme="minorHAnsi"/>
          <w:sz w:val="22"/>
          <w:szCs w:val="22"/>
          <w:rtl/>
        </w:rPr>
        <w:t xml:space="preserve"> הוספה של 1 לכלל הערכים ורק לאחר מכן ביצע</w:t>
      </w:r>
      <w:r w:rsidR="00185E91">
        <w:rPr>
          <w:rFonts w:cstheme="minorHAnsi" w:hint="cs"/>
          <w:sz w:val="22"/>
          <w:szCs w:val="22"/>
          <w:rtl/>
        </w:rPr>
        <w:t>תי</w:t>
      </w:r>
      <w:r w:rsidRPr="00440EDE">
        <w:rPr>
          <w:rFonts w:cstheme="minorHAnsi"/>
          <w:sz w:val="22"/>
          <w:szCs w:val="22"/>
          <w:rtl/>
        </w:rPr>
        <w:t xml:space="preserve"> את הטרנספורמציה.</w:t>
      </w:r>
    </w:p>
    <w:p w14:paraId="4AD435A1" w14:textId="0BD39346" w:rsidR="00152E74" w:rsidRPr="00440EDE" w:rsidRDefault="00F620FE" w:rsidP="00C93213">
      <w:pPr>
        <w:pStyle w:val="ListParagraph"/>
        <w:numPr>
          <w:ilvl w:val="0"/>
          <w:numId w:val="22"/>
        </w:numPr>
        <w:spacing w:line="23" w:lineRule="atLeast"/>
        <w:rPr>
          <w:rFonts w:cstheme="minorHAnsi"/>
          <w:b/>
          <w:bCs/>
          <w:sz w:val="22"/>
          <w:szCs w:val="22"/>
          <w:u w:val="single"/>
          <w:lang w:val="en-US"/>
        </w:rPr>
      </w:pPr>
      <w:r w:rsidRPr="00440EDE">
        <w:rPr>
          <w:rFonts w:cstheme="minorHAnsi"/>
          <w:b/>
          <w:bCs/>
          <w:sz w:val="22"/>
          <w:szCs w:val="22"/>
          <w:u w:val="single"/>
        </w:rPr>
        <w:t>IQR</w:t>
      </w:r>
      <w:r w:rsidR="00152E74" w:rsidRPr="00440EDE">
        <w:rPr>
          <w:rFonts w:cstheme="minorHAnsi"/>
          <w:b/>
          <w:bCs/>
          <w:sz w:val="22"/>
          <w:szCs w:val="22"/>
          <w:u w:val="single"/>
          <w:rtl/>
        </w:rPr>
        <w:t>:</w:t>
      </w:r>
      <w:r w:rsidR="00152E74" w:rsidRPr="00440EDE">
        <w:rPr>
          <w:rFonts w:cstheme="minorHAnsi"/>
          <w:sz w:val="22"/>
          <w:szCs w:val="22"/>
          <w:rtl/>
        </w:rPr>
        <w:t xml:space="preserve"> </w:t>
      </w:r>
      <w:r w:rsidR="006E7331" w:rsidRPr="00440EDE">
        <w:rPr>
          <w:rFonts w:cstheme="minorHAnsi"/>
          <w:sz w:val="22"/>
          <w:szCs w:val="22"/>
          <w:rtl/>
        </w:rPr>
        <w:t>אלגוריתם קבוע אשר קובע אילו ערכים נחשבים לחריגים ע"י אחוזונים. החיסרון הוא שישנם פעמים בהם המדד גס מידי</w:t>
      </w:r>
      <w:r w:rsidR="00613DE7" w:rsidRPr="00440EDE">
        <w:rPr>
          <w:rFonts w:cstheme="minorHAnsi"/>
          <w:sz w:val="22"/>
          <w:szCs w:val="22"/>
          <w:rtl/>
        </w:rPr>
        <w:t xml:space="preserve"> ו</w:t>
      </w:r>
      <w:r w:rsidR="00613DE7" w:rsidRPr="00440EDE">
        <w:rPr>
          <w:rFonts w:cstheme="minorHAnsi"/>
          <w:sz w:val="22"/>
          <w:szCs w:val="22"/>
          <w:rtl/>
          <w:lang w:val="en-US"/>
        </w:rPr>
        <w:t>מייצר יותר מידי חריגים, דבר אשר מוביל לאיבוד מידע</w:t>
      </w:r>
      <w:r w:rsidR="006E7331" w:rsidRPr="00440EDE">
        <w:rPr>
          <w:rFonts w:cstheme="minorHAnsi"/>
          <w:sz w:val="22"/>
          <w:szCs w:val="22"/>
          <w:rtl/>
        </w:rPr>
        <w:t>.</w:t>
      </w:r>
    </w:p>
    <w:p w14:paraId="0CE0F8B3" w14:textId="25D41458" w:rsidR="00FC28F8" w:rsidRPr="00440EDE" w:rsidRDefault="005F12D9" w:rsidP="00C93213">
      <w:pPr>
        <w:pStyle w:val="ListParagraph"/>
        <w:numPr>
          <w:ilvl w:val="0"/>
          <w:numId w:val="22"/>
        </w:numPr>
        <w:spacing w:line="23" w:lineRule="atLeast"/>
        <w:rPr>
          <w:rFonts w:cstheme="minorHAnsi"/>
          <w:sz w:val="22"/>
          <w:szCs w:val="22"/>
          <w:lang w:val="en-US"/>
        </w:rPr>
      </w:pPr>
      <w:r w:rsidRPr="00440EDE">
        <w:rPr>
          <w:rFonts w:cstheme="minorHAnsi"/>
          <w:b/>
          <w:bCs/>
          <w:sz w:val="22"/>
          <w:szCs w:val="22"/>
          <w:u w:val="single"/>
          <w:rtl/>
          <w:lang w:val="en-US"/>
        </w:rPr>
        <w:t>אחוזונים</w:t>
      </w:r>
      <w:r w:rsidRPr="00440EDE">
        <w:rPr>
          <w:rFonts w:cstheme="minorHAnsi"/>
          <w:sz w:val="22"/>
          <w:szCs w:val="22"/>
          <w:rtl/>
          <w:lang w:val="en-US"/>
        </w:rPr>
        <w:t>: במקרים בהם ראי</w:t>
      </w:r>
      <w:r w:rsidR="00185E91">
        <w:rPr>
          <w:rFonts w:cstheme="minorHAnsi" w:hint="cs"/>
          <w:sz w:val="22"/>
          <w:szCs w:val="22"/>
          <w:rtl/>
          <w:lang w:val="en-US"/>
        </w:rPr>
        <w:t>תי</w:t>
      </w:r>
      <w:r w:rsidRPr="00440EDE">
        <w:rPr>
          <w:rFonts w:cstheme="minorHAnsi"/>
          <w:sz w:val="22"/>
          <w:szCs w:val="22"/>
          <w:rtl/>
          <w:lang w:val="en-US"/>
        </w:rPr>
        <w:t xml:space="preserve"> ש</w:t>
      </w:r>
      <w:r w:rsidR="00613DE7" w:rsidRPr="00440EDE">
        <w:rPr>
          <w:rFonts w:cstheme="minorHAnsi"/>
          <w:sz w:val="22"/>
          <w:szCs w:val="22"/>
          <w:rtl/>
          <w:lang w:val="en-US"/>
        </w:rPr>
        <w:t>-</w:t>
      </w:r>
      <w:r w:rsidRPr="00440EDE">
        <w:rPr>
          <w:rFonts w:cstheme="minorHAnsi"/>
          <w:sz w:val="22"/>
          <w:szCs w:val="22"/>
          <w:lang w:val="en-US"/>
        </w:rPr>
        <w:t>IQR</w:t>
      </w:r>
      <w:r w:rsidRPr="00440EDE">
        <w:rPr>
          <w:rFonts w:cstheme="minorHAnsi"/>
          <w:sz w:val="22"/>
          <w:szCs w:val="22"/>
          <w:rtl/>
          <w:lang w:val="en-US"/>
        </w:rPr>
        <w:t xml:space="preserve"> הוא מדד גס מידי, </w:t>
      </w:r>
      <w:r w:rsidR="00FC28F8" w:rsidRPr="00440EDE">
        <w:rPr>
          <w:rFonts w:cstheme="minorHAnsi"/>
          <w:sz w:val="22"/>
          <w:szCs w:val="22"/>
          <w:rtl/>
          <w:lang w:val="en-US"/>
        </w:rPr>
        <w:t xml:space="preserve">השתמשנו באחוזון </w:t>
      </w:r>
      <w:r w:rsidR="00CD78BA" w:rsidRPr="00440EDE">
        <w:rPr>
          <w:rFonts w:cstheme="minorHAnsi"/>
          <w:sz w:val="22"/>
          <w:szCs w:val="22"/>
          <w:rtl/>
          <w:lang w:val="en-US"/>
        </w:rPr>
        <w:t>ספציפי</w:t>
      </w:r>
      <w:r w:rsidR="00FC28F8" w:rsidRPr="00440EDE">
        <w:rPr>
          <w:rFonts w:cstheme="minorHAnsi"/>
          <w:sz w:val="22"/>
          <w:szCs w:val="22"/>
          <w:rtl/>
          <w:lang w:val="en-US"/>
        </w:rPr>
        <w:t xml:space="preserve"> אשר היה נראה מתאים למידע.</w:t>
      </w:r>
    </w:p>
    <w:p w14:paraId="7B302E1D" w14:textId="0CE3205E" w:rsidR="005F12D9" w:rsidRPr="00440EDE" w:rsidRDefault="005F12D9" w:rsidP="00C93213">
      <w:pPr>
        <w:pStyle w:val="ListParagraph"/>
        <w:numPr>
          <w:ilvl w:val="0"/>
          <w:numId w:val="22"/>
        </w:numPr>
        <w:spacing w:line="23" w:lineRule="atLeast"/>
        <w:rPr>
          <w:rFonts w:cstheme="minorHAnsi"/>
          <w:sz w:val="22"/>
          <w:szCs w:val="22"/>
          <w:lang w:val="en-US"/>
        </w:rPr>
      </w:pPr>
      <w:r w:rsidRPr="00440EDE">
        <w:rPr>
          <w:rFonts w:cstheme="minorHAnsi"/>
          <w:b/>
          <w:bCs/>
          <w:sz w:val="22"/>
          <w:szCs w:val="22"/>
          <w:u w:val="single"/>
          <w:rtl/>
          <w:lang w:val="en-US"/>
        </w:rPr>
        <w:t>מדד סטיות תקן בהתפלגויות נורמליות</w:t>
      </w:r>
      <w:r w:rsidR="00FC28F8" w:rsidRPr="00440EDE">
        <w:rPr>
          <w:rFonts w:cstheme="minorHAnsi"/>
          <w:sz w:val="22"/>
          <w:szCs w:val="22"/>
          <w:rtl/>
          <w:lang w:val="en-US"/>
        </w:rPr>
        <w:t>: כאשר נתקל</w:t>
      </w:r>
      <w:r w:rsidR="00185E91">
        <w:rPr>
          <w:rFonts w:cstheme="minorHAnsi" w:hint="cs"/>
          <w:sz w:val="22"/>
          <w:szCs w:val="22"/>
          <w:rtl/>
          <w:lang w:val="en-US"/>
        </w:rPr>
        <w:t>תי</w:t>
      </w:r>
      <w:r w:rsidR="00FC28F8" w:rsidRPr="00440EDE">
        <w:rPr>
          <w:rFonts w:cstheme="minorHAnsi"/>
          <w:sz w:val="22"/>
          <w:szCs w:val="22"/>
          <w:rtl/>
          <w:lang w:val="en-US"/>
        </w:rPr>
        <w:t xml:space="preserve"> בהתפלגות אשר קרובה להתפלגות נורמאלית, ביצע</w:t>
      </w:r>
      <w:r w:rsidR="00185E91">
        <w:rPr>
          <w:rFonts w:cstheme="minorHAnsi" w:hint="cs"/>
          <w:sz w:val="22"/>
          <w:szCs w:val="22"/>
          <w:rtl/>
          <w:lang w:val="en-US"/>
        </w:rPr>
        <w:t>תי</w:t>
      </w:r>
      <w:r w:rsidR="00FC28F8" w:rsidRPr="00440EDE">
        <w:rPr>
          <w:rFonts w:cstheme="minorHAnsi"/>
          <w:sz w:val="22"/>
          <w:szCs w:val="22"/>
          <w:rtl/>
          <w:lang w:val="en-US"/>
        </w:rPr>
        <w:t xml:space="preserve"> עליה מניפולציית מדד סטיות תקן</w:t>
      </w:r>
      <w:r w:rsidR="00F41297" w:rsidRPr="00440EDE">
        <w:rPr>
          <w:rFonts w:cstheme="minorHAnsi"/>
          <w:sz w:val="22"/>
          <w:szCs w:val="22"/>
          <w:rtl/>
          <w:lang w:val="en-US"/>
        </w:rPr>
        <w:t xml:space="preserve"> (לדוגמא פיצ'ר </w:t>
      </w:r>
      <w:r w:rsidR="00F41297" w:rsidRPr="00440EDE">
        <w:rPr>
          <w:rFonts w:cstheme="minorHAnsi"/>
          <w:sz w:val="22"/>
          <w:szCs w:val="22"/>
          <w:lang w:val="en-US"/>
        </w:rPr>
        <w:t>B</w:t>
      </w:r>
      <w:r w:rsidR="00F41297" w:rsidRPr="00440EDE">
        <w:rPr>
          <w:rFonts w:cstheme="minorHAnsi"/>
          <w:sz w:val="22"/>
          <w:szCs w:val="22"/>
          <w:rtl/>
          <w:lang w:val="en-US"/>
        </w:rPr>
        <w:t>)</w:t>
      </w:r>
      <w:r w:rsidR="00FC28F8" w:rsidRPr="00440EDE">
        <w:rPr>
          <w:rFonts w:cstheme="minorHAnsi"/>
          <w:sz w:val="22"/>
          <w:szCs w:val="22"/>
          <w:rtl/>
          <w:lang w:val="en-US"/>
        </w:rPr>
        <w:t>.</w:t>
      </w:r>
    </w:p>
    <w:p w14:paraId="72EE9FAF" w14:textId="0A90C9B5" w:rsidR="00215AE7" w:rsidRPr="00440EDE" w:rsidRDefault="00215AE7" w:rsidP="00C93213">
      <w:pPr>
        <w:pStyle w:val="Heading3"/>
        <w:spacing w:line="23" w:lineRule="atLeast"/>
        <w:rPr>
          <w:rFonts w:asciiTheme="minorHAnsi" w:hAnsiTheme="minorHAnsi" w:cstheme="minorHAnsi"/>
          <w:sz w:val="22"/>
          <w:szCs w:val="22"/>
          <w:rtl/>
        </w:rPr>
      </w:pPr>
      <w:bookmarkStart w:id="6" w:name="_Toc111985341"/>
      <w:r w:rsidRPr="00440EDE">
        <w:rPr>
          <w:rFonts w:asciiTheme="minorHAnsi" w:hAnsiTheme="minorHAnsi" w:cstheme="minorHAnsi"/>
          <w:sz w:val="22"/>
          <w:szCs w:val="22"/>
          <w:rtl/>
        </w:rPr>
        <w:lastRenderedPageBreak/>
        <w:t>טיפול במידע חסר</w:t>
      </w:r>
      <w:bookmarkEnd w:id="6"/>
    </w:p>
    <w:p w14:paraId="0091730A" w14:textId="01E072A4" w:rsidR="00CD78BA" w:rsidRPr="00440EDE" w:rsidRDefault="00CD78BA" w:rsidP="00C93213">
      <w:pPr>
        <w:spacing w:line="23" w:lineRule="atLeast"/>
        <w:rPr>
          <w:rFonts w:cstheme="minorHAnsi"/>
          <w:sz w:val="22"/>
          <w:szCs w:val="22"/>
          <w:rtl/>
          <w:lang w:val="en-US"/>
        </w:rPr>
      </w:pPr>
      <w:r w:rsidRPr="00440EDE">
        <w:rPr>
          <w:rFonts w:cstheme="minorHAnsi"/>
          <w:sz w:val="22"/>
          <w:szCs w:val="22"/>
          <w:rtl/>
        </w:rPr>
        <w:t>בהתאם להתפלגות כ</w:t>
      </w:r>
      <w:r w:rsidR="00215AE7" w:rsidRPr="00440EDE">
        <w:rPr>
          <w:rFonts w:cstheme="minorHAnsi"/>
          <w:sz w:val="22"/>
          <w:szCs w:val="22"/>
          <w:rtl/>
        </w:rPr>
        <w:t>ל אחד מן הפיצ'רים</w:t>
      </w:r>
      <w:r w:rsidRPr="00440EDE">
        <w:rPr>
          <w:rFonts w:cstheme="minorHAnsi"/>
          <w:sz w:val="22"/>
          <w:szCs w:val="22"/>
          <w:rtl/>
        </w:rPr>
        <w:t xml:space="preserve"> לאחר שלב הסרת החריגים, </w:t>
      </w:r>
      <w:r w:rsidR="00215AE7" w:rsidRPr="00440EDE">
        <w:rPr>
          <w:rFonts w:cstheme="minorHAnsi"/>
          <w:sz w:val="22"/>
          <w:szCs w:val="22"/>
          <w:rtl/>
        </w:rPr>
        <w:t>עדכנ</w:t>
      </w:r>
      <w:r w:rsidR="00185E91">
        <w:rPr>
          <w:rFonts w:cstheme="minorHAnsi" w:hint="cs"/>
          <w:sz w:val="22"/>
          <w:szCs w:val="22"/>
          <w:rtl/>
        </w:rPr>
        <w:t>תי</w:t>
      </w:r>
      <w:r w:rsidR="00215AE7" w:rsidRPr="00440EDE">
        <w:rPr>
          <w:rFonts w:cstheme="minorHAnsi"/>
          <w:sz w:val="22"/>
          <w:szCs w:val="22"/>
          <w:rtl/>
        </w:rPr>
        <w:t xml:space="preserve"> את הערכים החסרים</w:t>
      </w:r>
      <w:r w:rsidRPr="00440EDE">
        <w:rPr>
          <w:rFonts w:cstheme="minorHAnsi"/>
          <w:sz w:val="22"/>
          <w:szCs w:val="22"/>
          <w:rtl/>
        </w:rPr>
        <w:t xml:space="preserve"> ב</w:t>
      </w:r>
      <w:r w:rsidR="00215AE7" w:rsidRPr="00440EDE">
        <w:rPr>
          <w:rFonts w:cstheme="minorHAnsi"/>
          <w:sz w:val="22"/>
          <w:szCs w:val="22"/>
          <w:rtl/>
        </w:rPr>
        <w:t>אחד מן</w:t>
      </w:r>
      <w:r w:rsidRPr="00440EDE">
        <w:rPr>
          <w:rFonts w:cstheme="minorHAnsi"/>
          <w:sz w:val="22"/>
          <w:szCs w:val="22"/>
          <w:rtl/>
        </w:rPr>
        <w:t xml:space="preserve"> המדדים</w:t>
      </w:r>
      <w:r w:rsidR="00215AE7" w:rsidRPr="00440EDE">
        <w:rPr>
          <w:rFonts w:cstheme="minorHAnsi"/>
          <w:sz w:val="22"/>
          <w:szCs w:val="22"/>
          <w:rtl/>
        </w:rPr>
        <w:t xml:space="preserve"> הבאים: בממוצע, בחציון או ב-</w:t>
      </w:r>
      <w:r w:rsidR="00215AE7" w:rsidRPr="00440EDE">
        <w:rPr>
          <w:rFonts w:cstheme="minorHAnsi"/>
          <w:sz w:val="22"/>
          <w:szCs w:val="22"/>
          <w:lang w:val="en-US"/>
        </w:rPr>
        <w:t>mode</w:t>
      </w:r>
      <w:r w:rsidR="00215AE7" w:rsidRPr="00440EDE">
        <w:rPr>
          <w:rFonts w:cstheme="minorHAnsi"/>
          <w:sz w:val="22"/>
          <w:szCs w:val="22"/>
          <w:rtl/>
          <w:lang w:val="en-US"/>
        </w:rPr>
        <w:t>.</w:t>
      </w:r>
      <w:r w:rsidR="00305E5B" w:rsidRPr="00440EDE">
        <w:rPr>
          <w:rFonts w:cstheme="minorHAnsi"/>
          <w:sz w:val="22"/>
          <w:szCs w:val="22"/>
          <w:rtl/>
          <w:lang w:val="en-US"/>
        </w:rPr>
        <w:t xml:space="preserve"> </w:t>
      </w:r>
      <w:r w:rsidRPr="00440EDE">
        <w:rPr>
          <w:rFonts w:cstheme="minorHAnsi"/>
          <w:sz w:val="22"/>
          <w:szCs w:val="22"/>
          <w:rtl/>
          <w:lang w:val="en-US"/>
        </w:rPr>
        <w:t>לרוב</w:t>
      </w:r>
      <w:r w:rsidR="00305E5B" w:rsidRPr="00440EDE">
        <w:rPr>
          <w:rFonts w:cstheme="minorHAnsi"/>
          <w:sz w:val="22"/>
          <w:szCs w:val="22"/>
          <w:rtl/>
          <w:lang w:val="en-US"/>
        </w:rPr>
        <w:t xml:space="preserve"> </w:t>
      </w:r>
      <w:r w:rsidRPr="00440EDE">
        <w:rPr>
          <w:rFonts w:cstheme="minorHAnsi"/>
          <w:sz w:val="22"/>
          <w:szCs w:val="22"/>
          <w:rtl/>
          <w:lang w:val="en-US"/>
        </w:rPr>
        <w:t>במשתנים נומריים</w:t>
      </w:r>
      <w:r w:rsidR="00305E5B" w:rsidRPr="00440EDE">
        <w:rPr>
          <w:rFonts w:cstheme="minorHAnsi"/>
          <w:sz w:val="22"/>
          <w:szCs w:val="22"/>
          <w:rtl/>
          <w:lang w:val="en-US"/>
        </w:rPr>
        <w:t xml:space="preserve"> עדכנ</w:t>
      </w:r>
      <w:r w:rsidR="00185E91">
        <w:rPr>
          <w:rFonts w:cstheme="minorHAnsi" w:hint="cs"/>
          <w:sz w:val="22"/>
          <w:szCs w:val="22"/>
          <w:rtl/>
          <w:lang w:val="en-US"/>
        </w:rPr>
        <w:t>תי</w:t>
      </w:r>
      <w:r w:rsidR="00305E5B" w:rsidRPr="00440EDE">
        <w:rPr>
          <w:rFonts w:cstheme="minorHAnsi"/>
          <w:sz w:val="22"/>
          <w:szCs w:val="22"/>
          <w:rtl/>
          <w:lang w:val="en-US"/>
        </w:rPr>
        <w:t xml:space="preserve"> את המידע החריג בעזרת הממוצע או החציון</w:t>
      </w:r>
      <w:r w:rsidRPr="00440EDE">
        <w:rPr>
          <w:rFonts w:cstheme="minorHAnsi"/>
          <w:sz w:val="22"/>
          <w:szCs w:val="22"/>
          <w:rtl/>
          <w:lang w:val="en-US"/>
        </w:rPr>
        <w:t xml:space="preserve">, ואילו במשתנים </w:t>
      </w:r>
      <w:r w:rsidR="00305E5B" w:rsidRPr="00440EDE">
        <w:rPr>
          <w:rFonts w:cstheme="minorHAnsi"/>
          <w:sz w:val="22"/>
          <w:szCs w:val="22"/>
          <w:rtl/>
          <w:lang w:val="en-US"/>
        </w:rPr>
        <w:t xml:space="preserve">קטגוריאליים </w:t>
      </w:r>
      <w:r w:rsidR="00305E5B" w:rsidRPr="00440EDE">
        <w:rPr>
          <w:rFonts w:cstheme="minorHAnsi"/>
          <w:sz w:val="22"/>
          <w:szCs w:val="22"/>
          <w:rtl/>
        </w:rPr>
        <w:t xml:space="preserve">בעזרת </w:t>
      </w:r>
      <w:r w:rsidR="00305E5B" w:rsidRPr="00440EDE">
        <w:rPr>
          <w:rFonts w:cstheme="minorHAnsi"/>
          <w:sz w:val="22"/>
          <w:szCs w:val="22"/>
          <w:lang w:val="en-US"/>
        </w:rPr>
        <w:t>mode</w:t>
      </w:r>
      <w:r w:rsidRPr="00440EDE">
        <w:rPr>
          <w:rFonts w:cstheme="minorHAnsi"/>
          <w:sz w:val="22"/>
          <w:szCs w:val="22"/>
          <w:rtl/>
          <w:lang w:val="en-US"/>
        </w:rPr>
        <w:t>.</w:t>
      </w:r>
    </w:p>
    <w:p w14:paraId="216024E9" w14:textId="084771AE" w:rsidR="009E19C8" w:rsidRPr="00440EDE" w:rsidRDefault="009E19C8" w:rsidP="00C93213">
      <w:pPr>
        <w:pStyle w:val="Heading3"/>
        <w:spacing w:line="23" w:lineRule="atLeast"/>
        <w:rPr>
          <w:rFonts w:asciiTheme="minorHAnsi" w:hAnsiTheme="minorHAnsi" w:cstheme="minorHAnsi"/>
          <w:sz w:val="22"/>
          <w:szCs w:val="22"/>
          <w:rtl/>
        </w:rPr>
      </w:pPr>
      <w:bookmarkStart w:id="7" w:name="_Toc111985342"/>
      <w:r w:rsidRPr="00440EDE">
        <w:rPr>
          <w:rFonts w:asciiTheme="minorHAnsi" w:hAnsiTheme="minorHAnsi" w:cstheme="minorHAnsi"/>
          <w:sz w:val="22"/>
          <w:szCs w:val="22"/>
          <w:rtl/>
        </w:rPr>
        <w:t>נרמול ערכים</w:t>
      </w:r>
      <w:bookmarkEnd w:id="7"/>
    </w:p>
    <w:p w14:paraId="37A553CA" w14:textId="3A8C8B8A" w:rsidR="009E19C8" w:rsidRPr="00440EDE" w:rsidRDefault="009E19C8" w:rsidP="00C93213">
      <w:pPr>
        <w:spacing w:line="23" w:lineRule="atLeast"/>
        <w:rPr>
          <w:rFonts w:cstheme="minorHAnsi"/>
          <w:sz w:val="22"/>
          <w:szCs w:val="22"/>
          <w:rtl/>
          <w:lang w:val="en-US"/>
        </w:rPr>
      </w:pPr>
      <w:r w:rsidRPr="00440EDE">
        <w:rPr>
          <w:rFonts w:cstheme="minorHAnsi"/>
          <w:sz w:val="22"/>
          <w:szCs w:val="22"/>
          <w:rtl/>
          <w:lang w:val="en-US"/>
        </w:rPr>
        <w:t>נרמל</w:t>
      </w:r>
      <w:r w:rsidR="00185E91">
        <w:rPr>
          <w:rFonts w:cstheme="minorHAnsi" w:hint="cs"/>
          <w:sz w:val="22"/>
          <w:szCs w:val="22"/>
          <w:rtl/>
          <w:lang w:val="en-US"/>
        </w:rPr>
        <w:t>תי</w:t>
      </w:r>
      <w:r w:rsidRPr="00440EDE">
        <w:rPr>
          <w:rFonts w:cstheme="minorHAnsi"/>
          <w:sz w:val="22"/>
          <w:szCs w:val="22"/>
          <w:rtl/>
          <w:lang w:val="en-US"/>
        </w:rPr>
        <w:t xml:space="preserve"> את כל המשתנים הנומריים לתווך של בין 0 ל-1. כיוון שבשלב זה כבר טיפל</w:t>
      </w:r>
      <w:r w:rsidR="00185E91">
        <w:rPr>
          <w:rFonts w:cstheme="minorHAnsi" w:hint="cs"/>
          <w:sz w:val="22"/>
          <w:szCs w:val="22"/>
          <w:rtl/>
          <w:lang w:val="en-US"/>
        </w:rPr>
        <w:t>תי</w:t>
      </w:r>
      <w:r w:rsidRPr="00440EDE">
        <w:rPr>
          <w:rFonts w:cstheme="minorHAnsi"/>
          <w:sz w:val="22"/>
          <w:szCs w:val="22"/>
          <w:rtl/>
          <w:lang w:val="en-US"/>
        </w:rPr>
        <w:t xml:space="preserve"> בחריגים של כל פיצ'ר, לא ראי</w:t>
      </w:r>
      <w:r w:rsidR="00185E91">
        <w:rPr>
          <w:rFonts w:cstheme="minorHAnsi" w:hint="cs"/>
          <w:sz w:val="22"/>
          <w:szCs w:val="22"/>
          <w:rtl/>
          <w:lang w:val="en-US"/>
        </w:rPr>
        <w:t>תי</w:t>
      </w:r>
      <w:r w:rsidRPr="00440EDE">
        <w:rPr>
          <w:rFonts w:cstheme="minorHAnsi"/>
          <w:sz w:val="22"/>
          <w:szCs w:val="22"/>
          <w:rtl/>
          <w:lang w:val="en-US"/>
        </w:rPr>
        <w:t xml:space="preserve"> סיבה להשתמש בשיטות מתוחכמות של נרמול, וביצע</w:t>
      </w:r>
      <w:r w:rsidR="00185E91">
        <w:rPr>
          <w:rFonts w:cstheme="minorHAnsi" w:hint="cs"/>
          <w:sz w:val="22"/>
          <w:szCs w:val="22"/>
          <w:rtl/>
          <w:lang w:val="en-US"/>
        </w:rPr>
        <w:t>תי</w:t>
      </w:r>
      <w:r w:rsidRPr="00440EDE">
        <w:rPr>
          <w:rFonts w:cstheme="minorHAnsi"/>
          <w:sz w:val="22"/>
          <w:szCs w:val="22"/>
          <w:rtl/>
          <w:lang w:val="en-US"/>
        </w:rPr>
        <w:t xml:space="preserve"> נרמול פשוט.</w:t>
      </w:r>
    </w:p>
    <w:p w14:paraId="4106C820" w14:textId="195B13C5" w:rsidR="00215AE7" w:rsidRPr="00440EDE" w:rsidRDefault="00CD78BA" w:rsidP="00C93213">
      <w:pPr>
        <w:pStyle w:val="Heading3"/>
        <w:spacing w:line="23" w:lineRule="atLeast"/>
        <w:rPr>
          <w:rFonts w:asciiTheme="minorHAnsi" w:hAnsiTheme="minorHAnsi" w:cstheme="minorHAnsi"/>
          <w:sz w:val="22"/>
          <w:szCs w:val="22"/>
          <w:rtl/>
          <w:lang w:val="en-US"/>
        </w:rPr>
      </w:pPr>
      <w:bookmarkStart w:id="8" w:name="_Toc111985343"/>
      <w:r w:rsidRPr="00440EDE">
        <w:rPr>
          <w:rFonts w:asciiTheme="minorHAnsi" w:hAnsiTheme="minorHAnsi" w:cstheme="minorHAnsi"/>
          <w:sz w:val="22"/>
          <w:szCs w:val="22"/>
          <w:rtl/>
          <w:lang w:val="en-US"/>
        </w:rPr>
        <w:t>התמודדות עם משתנים קטגוריאליים</w:t>
      </w:r>
      <w:bookmarkEnd w:id="8"/>
    </w:p>
    <w:p w14:paraId="518BE6EE" w14:textId="23F7CE69" w:rsidR="005A7631" w:rsidRPr="00440EDE" w:rsidRDefault="00220EF1" w:rsidP="00C93213">
      <w:pPr>
        <w:spacing w:line="23" w:lineRule="atLeast"/>
        <w:rPr>
          <w:rFonts w:cstheme="minorHAnsi"/>
          <w:sz w:val="22"/>
          <w:szCs w:val="22"/>
          <w:rtl/>
          <w:lang w:val="en-US"/>
        </w:rPr>
      </w:pPr>
      <w:r w:rsidRPr="00440EDE">
        <w:rPr>
          <w:rFonts w:cstheme="minorHAnsi"/>
          <w:sz w:val="22"/>
          <w:szCs w:val="22"/>
          <w:rtl/>
          <w:lang w:val="en-US"/>
        </w:rPr>
        <w:t>מעבר להתאמות המתוארות לעיל שביצע</w:t>
      </w:r>
      <w:r w:rsidR="00185E91">
        <w:rPr>
          <w:rFonts w:cstheme="minorHAnsi" w:hint="cs"/>
          <w:sz w:val="22"/>
          <w:szCs w:val="22"/>
          <w:rtl/>
          <w:lang w:val="en-US"/>
        </w:rPr>
        <w:t>תי</w:t>
      </w:r>
      <w:r w:rsidRPr="00440EDE">
        <w:rPr>
          <w:rFonts w:cstheme="minorHAnsi"/>
          <w:sz w:val="22"/>
          <w:szCs w:val="22"/>
          <w:rtl/>
          <w:lang w:val="en-US"/>
        </w:rPr>
        <w:t xml:space="preserve"> עבור מש</w:t>
      </w:r>
      <w:r w:rsidR="00C93213">
        <w:rPr>
          <w:rFonts w:cstheme="minorHAnsi" w:hint="cs"/>
          <w:sz w:val="22"/>
          <w:szCs w:val="22"/>
          <w:rtl/>
          <w:lang w:val="en-US"/>
        </w:rPr>
        <w:t>ת</w:t>
      </w:r>
      <w:r w:rsidRPr="00440EDE">
        <w:rPr>
          <w:rFonts w:cstheme="minorHAnsi"/>
          <w:sz w:val="22"/>
          <w:szCs w:val="22"/>
          <w:rtl/>
          <w:lang w:val="en-US"/>
        </w:rPr>
        <w:t xml:space="preserve">נים קטגוריאליים, </w:t>
      </w:r>
      <w:r w:rsidR="005A7631" w:rsidRPr="00440EDE">
        <w:rPr>
          <w:rFonts w:cstheme="minorHAnsi"/>
          <w:sz w:val="22"/>
          <w:szCs w:val="22"/>
          <w:rtl/>
          <w:lang w:val="en-US"/>
        </w:rPr>
        <w:t>השתמש</w:t>
      </w:r>
      <w:r w:rsidR="00185E91">
        <w:rPr>
          <w:rFonts w:cstheme="minorHAnsi" w:hint="cs"/>
          <w:sz w:val="22"/>
          <w:szCs w:val="22"/>
          <w:rtl/>
          <w:lang w:val="en-US"/>
        </w:rPr>
        <w:t>תי</w:t>
      </w:r>
      <w:r w:rsidR="00305E5B" w:rsidRPr="00440EDE">
        <w:rPr>
          <w:rFonts w:cstheme="minorHAnsi"/>
          <w:sz w:val="22"/>
          <w:szCs w:val="22"/>
          <w:rtl/>
          <w:lang w:val="en-US"/>
        </w:rPr>
        <w:t xml:space="preserve"> בשיטת</w:t>
      </w:r>
      <w:r w:rsidRPr="00440EDE">
        <w:rPr>
          <w:rFonts w:cstheme="minorHAnsi"/>
          <w:sz w:val="22"/>
          <w:szCs w:val="22"/>
          <w:rtl/>
          <w:lang w:val="en-US"/>
        </w:rPr>
        <w:t xml:space="preserve"> </w:t>
      </w:r>
      <w:r w:rsidR="005A7631" w:rsidRPr="00440EDE">
        <w:rPr>
          <w:rFonts w:cstheme="minorHAnsi"/>
          <w:sz w:val="22"/>
          <w:szCs w:val="22"/>
          <w:lang w:val="en-US"/>
        </w:rPr>
        <w:t>one-hot-encoding</w:t>
      </w:r>
      <w:r w:rsidRPr="00440EDE">
        <w:rPr>
          <w:rFonts w:cstheme="minorHAnsi"/>
          <w:sz w:val="22"/>
          <w:szCs w:val="22"/>
          <w:rtl/>
          <w:lang w:val="en-US"/>
        </w:rPr>
        <w:t xml:space="preserve"> לטובת התאמת המידע למודלים החישוביים</w:t>
      </w:r>
      <w:r w:rsidR="005A7631" w:rsidRPr="00440EDE">
        <w:rPr>
          <w:rFonts w:cstheme="minorHAnsi"/>
          <w:sz w:val="22"/>
          <w:szCs w:val="22"/>
          <w:rtl/>
          <w:lang w:val="en-US"/>
        </w:rPr>
        <w:t xml:space="preserve">. </w:t>
      </w:r>
      <w:r w:rsidRPr="00440EDE">
        <w:rPr>
          <w:rFonts w:cstheme="minorHAnsi"/>
          <w:sz w:val="22"/>
          <w:szCs w:val="22"/>
          <w:rtl/>
          <w:lang w:val="en-US"/>
        </w:rPr>
        <w:t xml:space="preserve">ישנם מקומות בודדים </w:t>
      </w:r>
      <w:r w:rsidR="005A7631" w:rsidRPr="00440EDE">
        <w:rPr>
          <w:rFonts w:cstheme="minorHAnsi"/>
          <w:sz w:val="22"/>
          <w:szCs w:val="22"/>
          <w:rtl/>
          <w:lang w:val="en-US"/>
        </w:rPr>
        <w:t>(</w:t>
      </w:r>
      <w:r w:rsidRPr="00440EDE">
        <w:rPr>
          <w:rFonts w:cstheme="minorHAnsi"/>
          <w:sz w:val="22"/>
          <w:szCs w:val="22"/>
          <w:rtl/>
          <w:lang w:val="en-US"/>
        </w:rPr>
        <w:t xml:space="preserve">לדוגמא: </w:t>
      </w:r>
      <w:r w:rsidR="0067286F" w:rsidRPr="00440EDE">
        <w:rPr>
          <w:rFonts w:cstheme="minorHAnsi"/>
          <w:sz w:val="22"/>
          <w:szCs w:val="22"/>
          <w:rtl/>
          <w:lang w:val="en-US"/>
        </w:rPr>
        <w:t>בפיצ'רים</w:t>
      </w:r>
      <w:r w:rsidR="009E19C8" w:rsidRPr="00440EDE">
        <w:rPr>
          <w:rFonts w:cstheme="minorHAnsi"/>
          <w:sz w:val="22"/>
          <w:szCs w:val="22"/>
          <w:rtl/>
          <w:lang w:val="en-US"/>
        </w:rPr>
        <w:t xml:space="preserve"> </w:t>
      </w:r>
      <w:r w:rsidR="009E19C8" w:rsidRPr="00440EDE">
        <w:rPr>
          <w:rFonts w:cstheme="minorHAnsi"/>
          <w:sz w:val="22"/>
          <w:szCs w:val="22"/>
          <w:lang w:val="en-US"/>
        </w:rPr>
        <w:t>A</w:t>
      </w:r>
      <w:r w:rsidR="009E19C8" w:rsidRPr="00440EDE">
        <w:rPr>
          <w:rFonts w:cstheme="minorHAnsi"/>
          <w:sz w:val="22"/>
          <w:szCs w:val="22"/>
          <w:rtl/>
          <w:lang w:val="en-US"/>
        </w:rPr>
        <w:t xml:space="preserve"> ו-</w:t>
      </w:r>
      <w:r w:rsidR="009E19C8" w:rsidRPr="00440EDE">
        <w:rPr>
          <w:rFonts w:cstheme="minorHAnsi"/>
          <w:sz w:val="22"/>
          <w:szCs w:val="22"/>
          <w:lang w:val="en-US"/>
        </w:rPr>
        <w:t>user_type</w:t>
      </w:r>
      <w:r w:rsidR="009E19C8" w:rsidRPr="00440EDE">
        <w:rPr>
          <w:rFonts w:cstheme="minorHAnsi"/>
          <w:sz w:val="22"/>
          <w:szCs w:val="22"/>
          <w:rtl/>
          <w:lang w:val="en-US"/>
        </w:rPr>
        <w:t xml:space="preserve">) </w:t>
      </w:r>
      <w:r w:rsidR="005A7631" w:rsidRPr="00440EDE">
        <w:rPr>
          <w:rFonts w:cstheme="minorHAnsi"/>
          <w:sz w:val="22"/>
          <w:szCs w:val="22"/>
          <w:rtl/>
          <w:lang w:val="en-US"/>
        </w:rPr>
        <w:t>בהם איחד</w:t>
      </w:r>
      <w:r w:rsidR="00185E91">
        <w:rPr>
          <w:rFonts w:cstheme="minorHAnsi" w:hint="cs"/>
          <w:sz w:val="22"/>
          <w:szCs w:val="22"/>
          <w:rtl/>
          <w:lang w:val="en-US"/>
        </w:rPr>
        <w:t>תי</w:t>
      </w:r>
      <w:r w:rsidR="005A7631" w:rsidRPr="00440EDE">
        <w:rPr>
          <w:rFonts w:cstheme="minorHAnsi"/>
          <w:sz w:val="22"/>
          <w:szCs w:val="22"/>
          <w:rtl/>
          <w:lang w:val="en-US"/>
        </w:rPr>
        <w:t xml:space="preserve"> קטגוריות </w:t>
      </w:r>
      <w:r w:rsidRPr="00440EDE">
        <w:rPr>
          <w:rFonts w:cstheme="minorHAnsi"/>
          <w:sz w:val="22"/>
          <w:szCs w:val="22"/>
          <w:rtl/>
          <w:lang w:val="en-US"/>
        </w:rPr>
        <w:t xml:space="preserve">ספציפיות </w:t>
      </w:r>
      <w:r w:rsidR="005A7631" w:rsidRPr="00440EDE">
        <w:rPr>
          <w:rFonts w:cstheme="minorHAnsi"/>
          <w:sz w:val="22"/>
          <w:szCs w:val="22"/>
          <w:rtl/>
          <w:lang w:val="en-US"/>
        </w:rPr>
        <w:t>שנדמו דומות</w:t>
      </w:r>
      <w:r w:rsidR="009E19C8" w:rsidRPr="00440EDE">
        <w:rPr>
          <w:rFonts w:cstheme="minorHAnsi"/>
          <w:sz w:val="22"/>
          <w:szCs w:val="22"/>
          <w:rtl/>
          <w:lang w:val="en-US"/>
        </w:rPr>
        <w:t xml:space="preserve"> או מיותרות</w:t>
      </w:r>
      <w:r w:rsidRPr="00440EDE">
        <w:rPr>
          <w:rFonts w:cstheme="minorHAnsi"/>
          <w:sz w:val="22"/>
          <w:szCs w:val="22"/>
          <w:rtl/>
          <w:lang w:val="en-US"/>
        </w:rPr>
        <w:t xml:space="preserve"> לכדי </w:t>
      </w:r>
      <w:r w:rsidR="005A7631" w:rsidRPr="00440EDE">
        <w:rPr>
          <w:rFonts w:cstheme="minorHAnsi"/>
          <w:sz w:val="22"/>
          <w:szCs w:val="22"/>
          <w:rtl/>
          <w:lang w:val="en-US"/>
        </w:rPr>
        <w:t xml:space="preserve">קטגוריה </w:t>
      </w:r>
      <w:r w:rsidR="009E19C8" w:rsidRPr="00440EDE">
        <w:rPr>
          <w:rFonts w:cstheme="minorHAnsi"/>
          <w:sz w:val="22"/>
          <w:szCs w:val="22"/>
          <w:rtl/>
          <w:lang w:val="en-US"/>
        </w:rPr>
        <w:t>אחרת</w:t>
      </w:r>
      <w:r w:rsidR="005A7631" w:rsidRPr="00440EDE">
        <w:rPr>
          <w:rFonts w:cstheme="minorHAnsi"/>
          <w:sz w:val="22"/>
          <w:szCs w:val="22"/>
          <w:rtl/>
          <w:lang w:val="en-US"/>
        </w:rPr>
        <w:t>.</w:t>
      </w:r>
    </w:p>
    <w:p w14:paraId="7B4996D3" w14:textId="18DAA36E" w:rsidR="003B5D4F" w:rsidRPr="00440EDE" w:rsidRDefault="003B5D4F" w:rsidP="00C93213">
      <w:pPr>
        <w:spacing w:line="23" w:lineRule="atLeast"/>
        <w:rPr>
          <w:rFonts w:cstheme="minorHAnsi"/>
          <w:sz w:val="22"/>
          <w:szCs w:val="22"/>
          <w:rtl/>
          <w:lang w:val="en-US"/>
        </w:rPr>
      </w:pPr>
      <w:r w:rsidRPr="00440EDE">
        <w:rPr>
          <w:rFonts w:cstheme="minorHAnsi"/>
          <w:sz w:val="22"/>
          <w:szCs w:val="22"/>
          <w:rtl/>
          <w:lang w:val="en-US"/>
        </w:rPr>
        <w:t xml:space="preserve">יש לציין כי עפ"י התפלגות פיצ'ר </w:t>
      </w:r>
      <w:r w:rsidRPr="00440EDE">
        <w:rPr>
          <w:rFonts w:cstheme="minorHAnsi"/>
          <w:sz w:val="22"/>
          <w:szCs w:val="22"/>
          <w:lang w:val="en-US"/>
        </w:rPr>
        <w:t>A</w:t>
      </w:r>
      <w:r w:rsidRPr="00440EDE">
        <w:rPr>
          <w:rFonts w:cstheme="minorHAnsi"/>
          <w:sz w:val="22"/>
          <w:szCs w:val="22"/>
          <w:rtl/>
          <w:lang w:val="en-US"/>
        </w:rPr>
        <w:t xml:space="preserve"> הסק</w:t>
      </w:r>
      <w:r w:rsidR="00185E91">
        <w:rPr>
          <w:rFonts w:cstheme="minorHAnsi" w:hint="cs"/>
          <w:sz w:val="22"/>
          <w:szCs w:val="22"/>
          <w:rtl/>
          <w:lang w:val="en-US"/>
        </w:rPr>
        <w:t>תי</w:t>
      </w:r>
      <w:r w:rsidRPr="00440EDE">
        <w:rPr>
          <w:rFonts w:cstheme="minorHAnsi"/>
          <w:sz w:val="22"/>
          <w:szCs w:val="22"/>
          <w:rtl/>
          <w:lang w:val="en-US"/>
        </w:rPr>
        <w:t xml:space="preserve"> שהוא קטגוריאלי.</w:t>
      </w:r>
    </w:p>
    <w:p w14:paraId="2F3AAB75" w14:textId="45BDAA02" w:rsidR="00F21489" w:rsidRPr="00440EDE" w:rsidRDefault="00E24330" w:rsidP="00C93213">
      <w:pPr>
        <w:pStyle w:val="Heading3"/>
        <w:spacing w:line="23" w:lineRule="atLeast"/>
        <w:rPr>
          <w:rFonts w:asciiTheme="minorHAnsi" w:hAnsiTheme="minorHAnsi" w:cstheme="minorHAnsi"/>
          <w:sz w:val="22"/>
          <w:szCs w:val="22"/>
          <w:rtl/>
          <w:lang w:val="en-US"/>
        </w:rPr>
      </w:pPr>
      <w:bookmarkStart w:id="9" w:name="_Toc111985344"/>
      <w:r w:rsidRPr="00440EDE">
        <w:rPr>
          <w:rFonts w:asciiTheme="minorHAnsi" w:hAnsiTheme="minorHAnsi" w:cstheme="minorHAnsi"/>
          <w:sz w:val="22"/>
          <w:szCs w:val="22"/>
          <w:rtl/>
          <w:lang w:val="en-US"/>
        </w:rPr>
        <w:t xml:space="preserve">דוגמא להנדסת פיצ'רים </w:t>
      </w:r>
      <w:r w:rsidR="00175868" w:rsidRPr="00440EDE">
        <w:rPr>
          <w:rFonts w:asciiTheme="minorHAnsi" w:hAnsiTheme="minorHAnsi" w:cstheme="minorHAnsi"/>
          <w:sz w:val="22"/>
          <w:szCs w:val="22"/>
          <w:rtl/>
          <w:lang w:val="en-US"/>
        </w:rPr>
        <w:t xml:space="preserve">- </w:t>
      </w:r>
      <w:r w:rsidRPr="00440EDE">
        <w:rPr>
          <w:rFonts w:asciiTheme="minorHAnsi" w:hAnsiTheme="minorHAnsi" w:cstheme="minorHAnsi"/>
          <w:sz w:val="22"/>
          <w:szCs w:val="22"/>
          <w:rtl/>
          <w:lang w:val="en-US"/>
        </w:rPr>
        <w:t xml:space="preserve">רשומה </w:t>
      </w:r>
      <w:r w:rsidRPr="00440EDE">
        <w:rPr>
          <w:rFonts w:asciiTheme="minorHAnsi" w:hAnsiTheme="minorHAnsi" w:cstheme="minorHAnsi"/>
          <w:sz w:val="22"/>
          <w:szCs w:val="22"/>
          <w:lang w:val="en-US"/>
        </w:rPr>
        <w:t>D</w:t>
      </w:r>
      <w:bookmarkEnd w:id="9"/>
    </w:p>
    <w:p w14:paraId="64D4B301" w14:textId="2A0FB2FA" w:rsidR="00F21489" w:rsidRPr="00440EDE" w:rsidRDefault="00F21489" w:rsidP="00C93213">
      <w:pPr>
        <w:spacing w:line="23" w:lineRule="atLeast"/>
        <w:rPr>
          <w:rFonts w:cstheme="minorHAnsi"/>
          <w:sz w:val="22"/>
          <w:szCs w:val="22"/>
          <w:rtl/>
          <w:lang w:val="en-US"/>
        </w:rPr>
      </w:pPr>
      <w:r w:rsidRPr="00440EDE">
        <w:rPr>
          <w:rFonts w:cstheme="minorHAnsi"/>
          <w:sz w:val="22"/>
          <w:szCs w:val="22"/>
          <w:rtl/>
          <w:lang w:val="en-US"/>
        </w:rPr>
        <w:t xml:space="preserve">באמצעות </w:t>
      </w:r>
      <w:r w:rsidR="002E0ED0" w:rsidRPr="00440EDE">
        <w:rPr>
          <w:rFonts w:cstheme="minorHAnsi"/>
          <w:sz w:val="22"/>
          <w:szCs w:val="22"/>
          <w:rtl/>
          <w:lang w:val="en-US"/>
        </w:rPr>
        <w:t>תרשים</w:t>
      </w:r>
      <w:r w:rsidRPr="00440EDE">
        <w:rPr>
          <w:rFonts w:cstheme="minorHAnsi"/>
          <w:sz w:val="22"/>
          <w:szCs w:val="22"/>
          <w:rtl/>
          <w:lang w:val="en-US"/>
        </w:rPr>
        <w:t xml:space="preserve"> </w:t>
      </w:r>
      <w:r w:rsidR="002E0ED0" w:rsidRPr="00440EDE">
        <w:rPr>
          <w:rFonts w:cstheme="minorHAnsi"/>
          <w:sz w:val="22"/>
          <w:szCs w:val="22"/>
          <w:lang w:val="en-US"/>
        </w:rPr>
        <w:t>Correlation to labels</w:t>
      </w:r>
      <w:r w:rsidR="002E0ED0" w:rsidRPr="00440EDE">
        <w:rPr>
          <w:rFonts w:cstheme="minorHAnsi"/>
          <w:sz w:val="22"/>
          <w:szCs w:val="22"/>
          <w:rtl/>
          <w:lang w:val="en-US"/>
        </w:rPr>
        <w:t xml:space="preserve"> שהוזכר לעיל מצא</w:t>
      </w:r>
      <w:r w:rsidR="00185E91">
        <w:rPr>
          <w:rFonts w:cstheme="minorHAnsi" w:hint="cs"/>
          <w:sz w:val="22"/>
          <w:szCs w:val="22"/>
          <w:rtl/>
          <w:lang w:val="en-US"/>
        </w:rPr>
        <w:t>תי</w:t>
      </w:r>
      <w:r w:rsidR="002E0ED0" w:rsidRPr="00440EDE">
        <w:rPr>
          <w:rFonts w:cstheme="minorHAnsi"/>
          <w:sz w:val="22"/>
          <w:szCs w:val="22"/>
          <w:rtl/>
          <w:lang w:val="en-US"/>
        </w:rPr>
        <w:t xml:space="preserve"> כי</w:t>
      </w:r>
      <w:r w:rsidRPr="00440EDE">
        <w:rPr>
          <w:rFonts w:cstheme="minorHAnsi"/>
          <w:sz w:val="22"/>
          <w:szCs w:val="22"/>
          <w:rtl/>
          <w:lang w:val="en-US"/>
        </w:rPr>
        <w:t xml:space="preserve"> </w:t>
      </w:r>
      <w:r w:rsidR="002E0ED0" w:rsidRPr="00440EDE">
        <w:rPr>
          <w:rFonts w:cstheme="minorHAnsi"/>
          <w:sz w:val="22"/>
          <w:szCs w:val="22"/>
          <w:rtl/>
          <w:lang w:val="en-US"/>
        </w:rPr>
        <w:t xml:space="preserve">אמנם </w:t>
      </w:r>
      <w:r w:rsidRPr="00440EDE">
        <w:rPr>
          <w:rFonts w:cstheme="minorHAnsi"/>
          <w:sz w:val="22"/>
          <w:szCs w:val="22"/>
          <w:rtl/>
          <w:lang w:val="en-US"/>
        </w:rPr>
        <w:t>פיצ'ר זה כולל רק מספר מועט של תצפיות, אך התצפיות הללו מסווגות את המידע באופן מובהק בהתא</w:t>
      </w:r>
      <w:r w:rsidR="002E0ED0" w:rsidRPr="00440EDE">
        <w:rPr>
          <w:rFonts w:cstheme="minorHAnsi"/>
          <w:sz w:val="22"/>
          <w:szCs w:val="22"/>
          <w:rtl/>
          <w:lang w:val="en-US"/>
        </w:rPr>
        <w:t>מה</w:t>
      </w:r>
      <w:r w:rsidRPr="00440EDE">
        <w:rPr>
          <w:rFonts w:cstheme="minorHAnsi"/>
          <w:sz w:val="22"/>
          <w:szCs w:val="22"/>
          <w:rtl/>
          <w:lang w:val="en-US"/>
        </w:rPr>
        <w:t xml:space="preserve"> </w:t>
      </w:r>
      <w:r w:rsidR="002E0ED0" w:rsidRPr="00440EDE">
        <w:rPr>
          <w:rFonts w:cstheme="minorHAnsi"/>
          <w:sz w:val="22"/>
          <w:szCs w:val="22"/>
          <w:rtl/>
          <w:lang w:val="en-US"/>
        </w:rPr>
        <w:t>ל-</w:t>
      </w:r>
      <w:r w:rsidR="0067286F" w:rsidRPr="00440EDE">
        <w:rPr>
          <w:rFonts w:cstheme="minorHAnsi"/>
          <w:sz w:val="22"/>
          <w:szCs w:val="22"/>
          <w:lang w:val="en-US"/>
        </w:rPr>
        <w:t>labels</w:t>
      </w:r>
      <w:r w:rsidRPr="00440EDE">
        <w:rPr>
          <w:rFonts w:cstheme="minorHAnsi"/>
          <w:sz w:val="22"/>
          <w:szCs w:val="22"/>
          <w:rtl/>
          <w:lang w:val="en-US"/>
        </w:rPr>
        <w:t xml:space="preserve">. כלומר, </w:t>
      </w:r>
      <w:r w:rsidR="002E0ED0" w:rsidRPr="00440EDE">
        <w:rPr>
          <w:rFonts w:cstheme="minorHAnsi"/>
          <w:sz w:val="22"/>
          <w:szCs w:val="22"/>
          <w:rtl/>
          <w:lang w:val="en-US"/>
        </w:rPr>
        <w:t xml:space="preserve">היה ניתן לראות כי </w:t>
      </w:r>
      <w:r w:rsidRPr="00440EDE">
        <w:rPr>
          <w:rFonts w:cstheme="minorHAnsi"/>
          <w:sz w:val="22"/>
          <w:szCs w:val="22"/>
          <w:rtl/>
          <w:lang w:val="en-US"/>
        </w:rPr>
        <w:t xml:space="preserve">מעל ערך </w:t>
      </w:r>
      <w:r w:rsidR="0067286F" w:rsidRPr="00440EDE">
        <w:rPr>
          <w:rFonts w:cstheme="minorHAnsi"/>
          <w:sz w:val="22"/>
          <w:szCs w:val="22"/>
          <w:rtl/>
          <w:lang w:val="en-US"/>
        </w:rPr>
        <w:t>מסוים</w:t>
      </w:r>
      <w:r w:rsidRPr="00440EDE">
        <w:rPr>
          <w:rFonts w:cstheme="minorHAnsi"/>
          <w:sz w:val="22"/>
          <w:szCs w:val="22"/>
          <w:rtl/>
          <w:lang w:val="en-US"/>
        </w:rPr>
        <w:t xml:space="preserve"> של </w:t>
      </w:r>
      <w:r w:rsidRPr="00440EDE">
        <w:rPr>
          <w:rFonts w:cstheme="minorHAnsi"/>
          <w:sz w:val="22"/>
          <w:szCs w:val="22"/>
          <w:lang w:val="en-US"/>
        </w:rPr>
        <w:t>D</w:t>
      </w:r>
      <w:r w:rsidRPr="00440EDE">
        <w:rPr>
          <w:rFonts w:cstheme="minorHAnsi"/>
          <w:sz w:val="22"/>
          <w:szCs w:val="22"/>
          <w:rtl/>
          <w:lang w:val="en-US"/>
        </w:rPr>
        <w:t xml:space="preserve">, </w:t>
      </w:r>
      <w:r w:rsidR="002E0ED0" w:rsidRPr="00440EDE">
        <w:rPr>
          <w:rFonts w:cstheme="minorHAnsi"/>
          <w:sz w:val="22"/>
          <w:szCs w:val="22"/>
          <w:rtl/>
          <w:lang w:val="en-US"/>
        </w:rPr>
        <w:t>ה-</w:t>
      </w:r>
      <w:r w:rsidR="002E0ED0" w:rsidRPr="00440EDE">
        <w:rPr>
          <w:rFonts w:cstheme="minorHAnsi"/>
          <w:sz w:val="22"/>
          <w:szCs w:val="22"/>
          <w:lang w:val="en-US"/>
        </w:rPr>
        <w:t xml:space="preserve"> </w:t>
      </w:r>
      <w:r w:rsidR="0067286F" w:rsidRPr="00440EDE">
        <w:rPr>
          <w:rFonts w:cstheme="minorHAnsi"/>
          <w:sz w:val="22"/>
          <w:szCs w:val="22"/>
          <w:lang w:val="en-US"/>
        </w:rPr>
        <w:t>label</w:t>
      </w:r>
      <w:r w:rsidR="002E0ED0" w:rsidRPr="00440EDE">
        <w:rPr>
          <w:rFonts w:cstheme="minorHAnsi"/>
          <w:sz w:val="22"/>
          <w:szCs w:val="22"/>
          <w:rtl/>
          <w:lang w:val="en-US"/>
        </w:rPr>
        <w:t xml:space="preserve">התואם הוא </w:t>
      </w:r>
      <w:r w:rsidRPr="00440EDE">
        <w:rPr>
          <w:rFonts w:cstheme="minorHAnsi"/>
          <w:sz w:val="22"/>
          <w:szCs w:val="22"/>
          <w:rtl/>
          <w:lang w:val="en-US"/>
        </w:rPr>
        <w:t xml:space="preserve">בוודאות 1, ומתחת לו </w:t>
      </w:r>
      <w:r w:rsidR="002E0ED0" w:rsidRPr="00440EDE">
        <w:rPr>
          <w:rFonts w:cstheme="minorHAnsi"/>
          <w:sz w:val="22"/>
          <w:szCs w:val="22"/>
          <w:rtl/>
          <w:lang w:val="en-US"/>
        </w:rPr>
        <w:t xml:space="preserve">הוא </w:t>
      </w:r>
      <w:r w:rsidRPr="00440EDE">
        <w:rPr>
          <w:rFonts w:cstheme="minorHAnsi"/>
          <w:sz w:val="22"/>
          <w:szCs w:val="22"/>
          <w:rtl/>
          <w:lang w:val="en-US"/>
        </w:rPr>
        <w:t xml:space="preserve">בוודאות 0. </w:t>
      </w:r>
      <w:r w:rsidR="002E0ED0" w:rsidRPr="00440EDE">
        <w:rPr>
          <w:rFonts w:cstheme="minorHAnsi"/>
          <w:sz w:val="22"/>
          <w:szCs w:val="22"/>
          <w:rtl/>
          <w:lang w:val="en-US"/>
        </w:rPr>
        <w:t>בהתאם לממצא זה איתר</w:t>
      </w:r>
      <w:r w:rsidR="00185E91">
        <w:rPr>
          <w:rFonts w:cstheme="minorHAnsi" w:hint="cs"/>
          <w:sz w:val="22"/>
          <w:szCs w:val="22"/>
          <w:rtl/>
          <w:lang w:val="en-US"/>
        </w:rPr>
        <w:t>תי</w:t>
      </w:r>
      <w:r w:rsidRPr="00440EDE">
        <w:rPr>
          <w:rFonts w:cstheme="minorHAnsi"/>
          <w:sz w:val="22"/>
          <w:szCs w:val="22"/>
          <w:rtl/>
          <w:lang w:val="en-US"/>
        </w:rPr>
        <w:t xml:space="preserve"> את גבול הסיווג בין הקבוצות באמצעות </w:t>
      </w:r>
      <w:r w:rsidR="00B57A56" w:rsidRPr="00440EDE">
        <w:rPr>
          <w:rFonts w:cstheme="minorHAnsi"/>
          <w:sz w:val="22"/>
          <w:szCs w:val="22"/>
          <w:rtl/>
          <w:lang w:val="en-US"/>
        </w:rPr>
        <w:t>ממוצע</w:t>
      </w:r>
      <w:r w:rsidRPr="00440EDE">
        <w:rPr>
          <w:rFonts w:cstheme="minorHAnsi"/>
          <w:sz w:val="22"/>
          <w:szCs w:val="22"/>
          <w:rtl/>
          <w:lang w:val="en-US"/>
        </w:rPr>
        <w:t xml:space="preserve"> בין ה</w:t>
      </w:r>
      <w:r w:rsidR="002E0ED0" w:rsidRPr="00440EDE">
        <w:rPr>
          <w:rFonts w:cstheme="minorHAnsi"/>
          <w:sz w:val="22"/>
          <w:szCs w:val="22"/>
          <w:rtl/>
          <w:lang w:val="en-US"/>
        </w:rPr>
        <w:t>-</w:t>
      </w:r>
      <w:r w:rsidRPr="00440EDE">
        <w:rPr>
          <w:rFonts w:cstheme="minorHAnsi"/>
          <w:sz w:val="22"/>
          <w:szCs w:val="22"/>
          <w:lang w:val="en-US"/>
        </w:rPr>
        <w:t>IQR</w:t>
      </w:r>
      <w:r w:rsidRPr="00440EDE">
        <w:rPr>
          <w:rFonts w:cstheme="minorHAnsi"/>
          <w:sz w:val="22"/>
          <w:szCs w:val="22"/>
          <w:rtl/>
          <w:lang w:val="en-US"/>
        </w:rPr>
        <w:t xml:space="preserve"> </w:t>
      </w:r>
      <w:r w:rsidR="007A7336" w:rsidRPr="00440EDE">
        <w:rPr>
          <w:rFonts w:cstheme="minorHAnsi"/>
          <w:sz w:val="22"/>
          <w:szCs w:val="22"/>
          <w:rtl/>
          <w:lang w:val="en-US"/>
        </w:rPr>
        <w:t>(העליון והתחתון בהתאמה) של שתי הקבוצות</w:t>
      </w:r>
      <w:r w:rsidR="00175868" w:rsidRPr="00440EDE">
        <w:rPr>
          <w:rFonts w:cstheme="minorHAnsi"/>
          <w:sz w:val="22"/>
          <w:szCs w:val="22"/>
          <w:rtl/>
          <w:lang w:val="en-US"/>
        </w:rPr>
        <w:t>,</w:t>
      </w:r>
      <w:r w:rsidR="007A7336" w:rsidRPr="00440EDE">
        <w:rPr>
          <w:rFonts w:cstheme="minorHAnsi"/>
          <w:sz w:val="22"/>
          <w:szCs w:val="22"/>
          <w:rtl/>
          <w:lang w:val="en-US"/>
        </w:rPr>
        <w:t xml:space="preserve"> ועיצב</w:t>
      </w:r>
      <w:r w:rsidR="00185E91">
        <w:rPr>
          <w:rFonts w:cstheme="minorHAnsi" w:hint="cs"/>
          <w:sz w:val="22"/>
          <w:szCs w:val="22"/>
          <w:rtl/>
          <w:lang w:val="en-US"/>
        </w:rPr>
        <w:t>תי</w:t>
      </w:r>
      <w:r w:rsidR="007A7336" w:rsidRPr="00440EDE">
        <w:rPr>
          <w:rFonts w:cstheme="minorHAnsi"/>
          <w:sz w:val="22"/>
          <w:szCs w:val="22"/>
          <w:rtl/>
          <w:lang w:val="en-US"/>
        </w:rPr>
        <w:t xml:space="preserve"> את הפיצ'ר מחדש</w:t>
      </w:r>
      <w:r w:rsidR="00175868" w:rsidRPr="00440EDE">
        <w:rPr>
          <w:rFonts w:cstheme="minorHAnsi"/>
          <w:sz w:val="22"/>
          <w:szCs w:val="22"/>
          <w:rtl/>
          <w:lang w:val="en-US"/>
        </w:rPr>
        <w:t>. ביצע</w:t>
      </w:r>
      <w:r w:rsidR="00185E91">
        <w:rPr>
          <w:rFonts w:cstheme="minorHAnsi" w:hint="cs"/>
          <w:sz w:val="22"/>
          <w:szCs w:val="22"/>
          <w:rtl/>
          <w:lang w:val="en-US"/>
        </w:rPr>
        <w:t>תי</w:t>
      </w:r>
      <w:r w:rsidR="00175868" w:rsidRPr="00440EDE">
        <w:rPr>
          <w:rFonts w:cstheme="minorHAnsi"/>
          <w:sz w:val="22"/>
          <w:szCs w:val="22"/>
          <w:rtl/>
          <w:lang w:val="en-US"/>
        </w:rPr>
        <w:t xml:space="preserve"> השמה של </w:t>
      </w:r>
      <w:r w:rsidR="007A7336" w:rsidRPr="00440EDE">
        <w:rPr>
          <w:rFonts w:cstheme="minorHAnsi"/>
          <w:sz w:val="22"/>
          <w:szCs w:val="22"/>
          <w:rtl/>
          <w:lang w:val="en-US"/>
        </w:rPr>
        <w:t xml:space="preserve">ערך 1 עבור ערכי </w:t>
      </w:r>
      <w:r w:rsidR="0067286F" w:rsidRPr="00440EDE">
        <w:rPr>
          <w:rFonts w:cstheme="minorHAnsi"/>
          <w:sz w:val="22"/>
          <w:szCs w:val="22"/>
          <w:lang w:val="en-US"/>
        </w:rPr>
        <w:t>label</w:t>
      </w:r>
      <w:r w:rsidR="00175868" w:rsidRPr="00440EDE">
        <w:rPr>
          <w:rFonts w:cstheme="minorHAnsi"/>
          <w:sz w:val="22"/>
          <w:szCs w:val="22"/>
          <w:rtl/>
          <w:lang w:val="en-US"/>
        </w:rPr>
        <w:t xml:space="preserve"> </w:t>
      </w:r>
      <w:r w:rsidR="007A7336" w:rsidRPr="00440EDE">
        <w:rPr>
          <w:rFonts w:cstheme="minorHAnsi"/>
          <w:sz w:val="22"/>
          <w:szCs w:val="22"/>
          <w:rtl/>
          <w:lang w:val="en-US"/>
        </w:rPr>
        <w:t xml:space="preserve">של 1, </w:t>
      </w:r>
      <w:r w:rsidR="00175868" w:rsidRPr="00440EDE">
        <w:rPr>
          <w:rFonts w:cstheme="minorHAnsi"/>
          <w:sz w:val="22"/>
          <w:szCs w:val="22"/>
          <w:rtl/>
          <w:lang w:val="en-US"/>
        </w:rPr>
        <w:t xml:space="preserve">השמה של </w:t>
      </w:r>
      <w:r w:rsidR="007A7336" w:rsidRPr="00440EDE">
        <w:rPr>
          <w:rFonts w:cstheme="minorHAnsi"/>
          <w:sz w:val="22"/>
          <w:szCs w:val="22"/>
          <w:rtl/>
          <w:lang w:val="en-US"/>
        </w:rPr>
        <w:t xml:space="preserve">ערך </w:t>
      </w:r>
      <w:r w:rsidR="00175868" w:rsidRPr="00440EDE">
        <w:rPr>
          <w:rFonts w:cstheme="minorHAnsi"/>
          <w:sz w:val="22"/>
          <w:szCs w:val="22"/>
          <w:lang w:val="en-US"/>
        </w:rPr>
        <w:t>(-1)</w:t>
      </w:r>
      <w:r w:rsidR="007A7336" w:rsidRPr="00440EDE">
        <w:rPr>
          <w:rFonts w:cstheme="minorHAnsi"/>
          <w:sz w:val="22"/>
          <w:szCs w:val="22"/>
          <w:rtl/>
          <w:lang w:val="en-US"/>
        </w:rPr>
        <w:t xml:space="preserve"> עבור ערכי </w:t>
      </w:r>
      <w:r w:rsidR="006A4BA3" w:rsidRPr="00440EDE">
        <w:rPr>
          <w:rFonts w:cstheme="minorHAnsi"/>
          <w:sz w:val="22"/>
          <w:szCs w:val="22"/>
          <w:lang w:val="en-US"/>
        </w:rPr>
        <w:t>label</w:t>
      </w:r>
      <w:r w:rsidR="00175868" w:rsidRPr="00440EDE">
        <w:rPr>
          <w:rFonts w:cstheme="minorHAnsi"/>
          <w:sz w:val="22"/>
          <w:szCs w:val="22"/>
          <w:rtl/>
          <w:lang w:val="en-US"/>
        </w:rPr>
        <w:t xml:space="preserve"> </w:t>
      </w:r>
      <w:r w:rsidR="007A7336" w:rsidRPr="00440EDE">
        <w:rPr>
          <w:rFonts w:cstheme="minorHAnsi"/>
          <w:sz w:val="22"/>
          <w:szCs w:val="22"/>
          <w:rtl/>
          <w:lang w:val="en-US"/>
        </w:rPr>
        <w:t>של 0</w:t>
      </w:r>
      <w:r w:rsidR="00175868" w:rsidRPr="00440EDE">
        <w:rPr>
          <w:rFonts w:cstheme="minorHAnsi"/>
          <w:sz w:val="22"/>
          <w:szCs w:val="22"/>
          <w:rtl/>
          <w:lang w:val="en-US"/>
        </w:rPr>
        <w:t>, ואילו עבור התצפיות החסרות ביצע</w:t>
      </w:r>
      <w:r w:rsidR="00185E91">
        <w:rPr>
          <w:rFonts w:cstheme="minorHAnsi" w:hint="cs"/>
          <w:sz w:val="22"/>
          <w:szCs w:val="22"/>
          <w:rtl/>
          <w:lang w:val="en-US"/>
        </w:rPr>
        <w:t>תי</w:t>
      </w:r>
      <w:r w:rsidR="00175868" w:rsidRPr="00440EDE">
        <w:rPr>
          <w:rFonts w:cstheme="minorHAnsi"/>
          <w:sz w:val="22"/>
          <w:szCs w:val="22"/>
          <w:rtl/>
          <w:lang w:val="en-US"/>
        </w:rPr>
        <w:t xml:space="preserve"> השמה של ה</w:t>
      </w:r>
      <w:r w:rsidR="007A7336" w:rsidRPr="00440EDE">
        <w:rPr>
          <w:rFonts w:cstheme="minorHAnsi"/>
          <w:sz w:val="22"/>
          <w:szCs w:val="22"/>
          <w:rtl/>
          <w:lang w:val="en-US"/>
        </w:rPr>
        <w:t>ערך 0.</w:t>
      </w:r>
    </w:p>
    <w:p w14:paraId="47899B43" w14:textId="5DF1A1E5" w:rsidR="006849B8" w:rsidRPr="00440EDE" w:rsidRDefault="006849B8" w:rsidP="00C93213">
      <w:pPr>
        <w:pStyle w:val="Heading2"/>
        <w:spacing w:line="23" w:lineRule="atLeast"/>
        <w:rPr>
          <w:rFonts w:asciiTheme="minorHAnsi" w:hAnsiTheme="minorHAnsi" w:cstheme="minorHAnsi"/>
          <w:sz w:val="22"/>
          <w:szCs w:val="22"/>
          <w:rtl/>
          <w:lang w:val="en-US"/>
        </w:rPr>
      </w:pPr>
      <w:bookmarkStart w:id="10" w:name="_Toc111985345"/>
      <w:r w:rsidRPr="00440EDE">
        <w:rPr>
          <w:rFonts w:asciiTheme="minorHAnsi" w:hAnsiTheme="minorHAnsi" w:cstheme="minorHAnsi"/>
          <w:sz w:val="22"/>
          <w:szCs w:val="22"/>
          <w:rtl/>
          <w:lang w:val="en-US"/>
        </w:rPr>
        <w:t xml:space="preserve">הורדת </w:t>
      </w:r>
      <w:r w:rsidR="002B529F" w:rsidRPr="00440EDE">
        <w:rPr>
          <w:rFonts w:asciiTheme="minorHAnsi" w:hAnsiTheme="minorHAnsi" w:cstheme="minorHAnsi"/>
          <w:sz w:val="22"/>
          <w:szCs w:val="22"/>
          <w:rtl/>
          <w:lang w:val="en-US"/>
        </w:rPr>
        <w:t>ממדים</w:t>
      </w:r>
      <w:bookmarkEnd w:id="10"/>
    </w:p>
    <w:p w14:paraId="397AE28A" w14:textId="22A6DF90" w:rsidR="00175868" w:rsidRPr="00440EDE" w:rsidRDefault="00175868" w:rsidP="00C93213">
      <w:pPr>
        <w:pStyle w:val="Heading3"/>
        <w:spacing w:line="23" w:lineRule="atLeast"/>
        <w:rPr>
          <w:rFonts w:asciiTheme="minorHAnsi" w:hAnsiTheme="minorHAnsi" w:cstheme="minorHAnsi"/>
          <w:sz w:val="22"/>
          <w:szCs w:val="22"/>
          <w:rtl/>
          <w:lang w:val="en-US"/>
        </w:rPr>
      </w:pPr>
      <w:bookmarkStart w:id="11" w:name="_Toc111985346"/>
      <w:r w:rsidRPr="00440EDE">
        <w:rPr>
          <w:rFonts w:asciiTheme="minorHAnsi" w:hAnsiTheme="minorHAnsi" w:cstheme="minorHAnsi"/>
          <w:sz w:val="22"/>
          <w:szCs w:val="22"/>
          <w:lang w:val="en-US"/>
        </w:rPr>
        <w:t>Filter</w:t>
      </w:r>
      <w:bookmarkEnd w:id="11"/>
    </w:p>
    <w:p w14:paraId="19705613" w14:textId="3FE8451C" w:rsidR="001F3005" w:rsidRPr="00440EDE" w:rsidRDefault="006849B8" w:rsidP="00C93213">
      <w:pPr>
        <w:spacing w:line="23" w:lineRule="atLeast"/>
        <w:rPr>
          <w:rFonts w:cstheme="minorHAnsi"/>
          <w:sz w:val="22"/>
          <w:szCs w:val="22"/>
          <w:rtl/>
          <w:lang w:val="en-US"/>
        </w:rPr>
      </w:pPr>
      <w:r w:rsidRPr="00440EDE">
        <w:rPr>
          <w:rFonts w:cstheme="minorHAnsi"/>
          <w:sz w:val="22"/>
          <w:szCs w:val="22"/>
          <w:rtl/>
          <w:lang w:val="en-US"/>
        </w:rPr>
        <w:t>בחלק זה, הורד</w:t>
      </w:r>
      <w:r w:rsidR="00185E91">
        <w:rPr>
          <w:rFonts w:cstheme="minorHAnsi" w:hint="cs"/>
          <w:sz w:val="22"/>
          <w:szCs w:val="22"/>
          <w:rtl/>
          <w:lang w:val="en-US"/>
        </w:rPr>
        <w:t>תי</w:t>
      </w:r>
      <w:r w:rsidRPr="00440EDE">
        <w:rPr>
          <w:rFonts w:cstheme="minorHAnsi"/>
          <w:sz w:val="22"/>
          <w:szCs w:val="22"/>
          <w:rtl/>
          <w:lang w:val="en-US"/>
        </w:rPr>
        <w:t xml:space="preserve"> פיצ'רים באופן נאיבי. למשל, הגע</w:t>
      </w:r>
      <w:r w:rsidR="00185E91">
        <w:rPr>
          <w:rFonts w:cstheme="minorHAnsi" w:hint="cs"/>
          <w:sz w:val="22"/>
          <w:szCs w:val="22"/>
          <w:rtl/>
          <w:lang w:val="en-US"/>
        </w:rPr>
        <w:t>תי</w:t>
      </w:r>
      <w:r w:rsidRPr="00440EDE">
        <w:rPr>
          <w:rFonts w:cstheme="minorHAnsi"/>
          <w:sz w:val="22"/>
          <w:szCs w:val="22"/>
          <w:rtl/>
          <w:lang w:val="en-US"/>
        </w:rPr>
        <w:t xml:space="preserve"> למסקנה ש</w:t>
      </w:r>
      <w:r w:rsidR="001874C8" w:rsidRPr="00440EDE">
        <w:rPr>
          <w:rFonts w:cstheme="minorHAnsi"/>
          <w:sz w:val="22"/>
          <w:szCs w:val="22"/>
          <w:rtl/>
          <w:lang w:val="en-US"/>
        </w:rPr>
        <w:t xml:space="preserve">הפיצ'ר </w:t>
      </w:r>
      <w:r w:rsidR="001874C8" w:rsidRPr="00440EDE">
        <w:rPr>
          <w:rFonts w:cstheme="minorHAnsi"/>
          <w:sz w:val="22"/>
          <w:szCs w:val="22"/>
          <w:lang w:val="en-US"/>
        </w:rPr>
        <w:t>total-duration</w:t>
      </w:r>
      <w:r w:rsidR="001874C8" w:rsidRPr="00440EDE">
        <w:rPr>
          <w:rFonts w:cstheme="minorHAnsi"/>
          <w:sz w:val="22"/>
          <w:szCs w:val="22"/>
          <w:rtl/>
          <w:lang w:val="en-US"/>
        </w:rPr>
        <w:t xml:space="preserve"> </w:t>
      </w:r>
      <w:r w:rsidR="001F3005" w:rsidRPr="00440EDE">
        <w:rPr>
          <w:rFonts w:cstheme="minorHAnsi"/>
          <w:sz w:val="22"/>
          <w:szCs w:val="22"/>
          <w:rtl/>
          <w:lang w:val="en-US"/>
        </w:rPr>
        <w:t xml:space="preserve">רק סוכם את שאר הפיצ'רים מסוג </w:t>
      </w:r>
      <w:r w:rsidR="001F3005" w:rsidRPr="00440EDE">
        <w:rPr>
          <w:rFonts w:cstheme="minorHAnsi"/>
          <w:sz w:val="22"/>
          <w:szCs w:val="22"/>
          <w:lang w:val="en-US"/>
        </w:rPr>
        <w:t>duration</w:t>
      </w:r>
      <w:r w:rsidR="001F3005" w:rsidRPr="00440EDE">
        <w:rPr>
          <w:rFonts w:cstheme="minorHAnsi"/>
          <w:sz w:val="22"/>
          <w:szCs w:val="22"/>
          <w:rtl/>
          <w:lang w:val="en-US"/>
        </w:rPr>
        <w:t>, ואינו</w:t>
      </w:r>
      <w:r w:rsidR="001874C8" w:rsidRPr="00440EDE">
        <w:rPr>
          <w:rFonts w:cstheme="minorHAnsi"/>
          <w:sz w:val="22"/>
          <w:szCs w:val="22"/>
          <w:rtl/>
          <w:lang w:val="en-US"/>
        </w:rPr>
        <w:t xml:space="preserve"> מכיל מידע נוסף </w:t>
      </w:r>
      <w:r w:rsidR="00175868" w:rsidRPr="00440EDE">
        <w:rPr>
          <w:rFonts w:cstheme="minorHAnsi"/>
          <w:sz w:val="22"/>
          <w:szCs w:val="22"/>
          <w:rtl/>
          <w:lang w:val="en-US"/>
        </w:rPr>
        <w:t>על פני המידע ש</w:t>
      </w:r>
      <w:r w:rsidR="001874C8" w:rsidRPr="00440EDE">
        <w:rPr>
          <w:rFonts w:cstheme="minorHAnsi"/>
          <w:sz w:val="22"/>
          <w:szCs w:val="22"/>
          <w:rtl/>
          <w:lang w:val="en-US"/>
        </w:rPr>
        <w:t xml:space="preserve">יתר הפיצ'רים </w:t>
      </w:r>
      <w:r w:rsidR="001F3005" w:rsidRPr="00440EDE">
        <w:rPr>
          <w:rFonts w:cstheme="minorHAnsi"/>
          <w:sz w:val="22"/>
          <w:szCs w:val="22"/>
          <w:rtl/>
          <w:lang w:val="en-US"/>
        </w:rPr>
        <w:t>הללו מספקים. על כן בחר</w:t>
      </w:r>
      <w:r w:rsidR="00185E91">
        <w:rPr>
          <w:rFonts w:cstheme="minorHAnsi" w:hint="cs"/>
          <w:sz w:val="22"/>
          <w:szCs w:val="22"/>
          <w:rtl/>
          <w:lang w:val="en-US"/>
        </w:rPr>
        <w:t>תי</w:t>
      </w:r>
      <w:r w:rsidR="001F3005" w:rsidRPr="00440EDE">
        <w:rPr>
          <w:rFonts w:cstheme="minorHAnsi"/>
          <w:sz w:val="22"/>
          <w:szCs w:val="22"/>
          <w:rtl/>
          <w:lang w:val="en-US"/>
        </w:rPr>
        <w:t xml:space="preserve"> להוריד פיצ'ר זה.</w:t>
      </w:r>
    </w:p>
    <w:p w14:paraId="23A331DB" w14:textId="1C9DA392" w:rsidR="0067286F" w:rsidRPr="00440EDE" w:rsidRDefault="001874C8" w:rsidP="00C93213">
      <w:pPr>
        <w:spacing w:line="23" w:lineRule="atLeast"/>
        <w:rPr>
          <w:rFonts w:cstheme="minorHAnsi"/>
          <w:sz w:val="22"/>
          <w:szCs w:val="22"/>
          <w:rtl/>
          <w:lang w:val="en-US"/>
        </w:rPr>
      </w:pPr>
      <w:r w:rsidRPr="00440EDE">
        <w:rPr>
          <w:rFonts w:cstheme="minorHAnsi"/>
          <w:sz w:val="22"/>
          <w:szCs w:val="22"/>
          <w:rtl/>
          <w:lang w:val="en-US"/>
        </w:rPr>
        <w:t xml:space="preserve">בנוסף, </w:t>
      </w:r>
      <w:r w:rsidR="001F3005" w:rsidRPr="00440EDE">
        <w:rPr>
          <w:rFonts w:cstheme="minorHAnsi"/>
          <w:sz w:val="22"/>
          <w:szCs w:val="22"/>
          <w:rtl/>
          <w:lang w:val="en-US"/>
        </w:rPr>
        <w:t>יצר</w:t>
      </w:r>
      <w:r w:rsidR="00185E91">
        <w:rPr>
          <w:rFonts w:cstheme="minorHAnsi" w:hint="cs"/>
          <w:sz w:val="22"/>
          <w:szCs w:val="22"/>
          <w:rtl/>
          <w:lang w:val="en-US"/>
        </w:rPr>
        <w:t>תי</w:t>
      </w:r>
      <w:r w:rsidRPr="00440EDE">
        <w:rPr>
          <w:rFonts w:cstheme="minorHAnsi"/>
          <w:sz w:val="22"/>
          <w:szCs w:val="22"/>
          <w:rtl/>
          <w:lang w:val="en-US"/>
        </w:rPr>
        <w:t xml:space="preserve"> מטריצת קורלציות</w:t>
      </w:r>
      <w:r w:rsidR="00715E75" w:rsidRPr="00440EDE">
        <w:rPr>
          <w:rFonts w:cstheme="minorHAnsi"/>
          <w:sz w:val="22"/>
          <w:szCs w:val="22"/>
          <w:rtl/>
          <w:lang w:val="en-US"/>
        </w:rPr>
        <w:t xml:space="preserve"> (ראו נספח 1)</w:t>
      </w:r>
      <w:r w:rsidRPr="00440EDE">
        <w:rPr>
          <w:rFonts w:cstheme="minorHAnsi"/>
          <w:sz w:val="22"/>
          <w:szCs w:val="22"/>
          <w:rtl/>
          <w:lang w:val="en-US"/>
        </w:rPr>
        <w:t xml:space="preserve"> בין הפיצ'רים הנומריים השונים וכן חישב</w:t>
      </w:r>
      <w:r w:rsidR="00185E91">
        <w:rPr>
          <w:rFonts w:cstheme="minorHAnsi" w:hint="cs"/>
          <w:sz w:val="22"/>
          <w:szCs w:val="22"/>
          <w:rtl/>
          <w:lang w:val="en-US"/>
        </w:rPr>
        <w:t>תי</w:t>
      </w:r>
      <w:r w:rsidRPr="00440EDE">
        <w:rPr>
          <w:rFonts w:cstheme="minorHAnsi"/>
          <w:sz w:val="22"/>
          <w:szCs w:val="22"/>
          <w:rtl/>
          <w:lang w:val="en-US"/>
        </w:rPr>
        <w:t xml:space="preserve"> את הקורלציות שלהם </w:t>
      </w:r>
      <w:r w:rsidR="001F3005" w:rsidRPr="00440EDE">
        <w:rPr>
          <w:rFonts w:cstheme="minorHAnsi"/>
          <w:sz w:val="22"/>
          <w:szCs w:val="22"/>
          <w:rtl/>
          <w:lang w:val="en-US"/>
        </w:rPr>
        <w:t>ל-</w:t>
      </w:r>
      <w:r w:rsidR="0067286F" w:rsidRPr="00440EDE">
        <w:rPr>
          <w:rFonts w:cstheme="minorHAnsi"/>
          <w:sz w:val="22"/>
          <w:szCs w:val="22"/>
          <w:lang w:val="en-US"/>
        </w:rPr>
        <w:t>label</w:t>
      </w:r>
      <w:r w:rsidRPr="00440EDE">
        <w:rPr>
          <w:rFonts w:cstheme="minorHAnsi"/>
          <w:sz w:val="22"/>
          <w:szCs w:val="22"/>
          <w:rtl/>
          <w:lang w:val="en-US"/>
        </w:rPr>
        <w:t xml:space="preserve">. </w:t>
      </w:r>
      <w:r w:rsidR="001F3005" w:rsidRPr="00440EDE">
        <w:rPr>
          <w:rFonts w:cstheme="minorHAnsi"/>
          <w:sz w:val="22"/>
          <w:szCs w:val="22"/>
          <w:rtl/>
          <w:lang w:val="en-US"/>
        </w:rPr>
        <w:t>הסק</w:t>
      </w:r>
      <w:r w:rsidR="00185E91">
        <w:rPr>
          <w:rFonts w:cstheme="minorHAnsi" w:hint="cs"/>
          <w:sz w:val="22"/>
          <w:szCs w:val="22"/>
          <w:rtl/>
          <w:lang w:val="en-US"/>
        </w:rPr>
        <w:t>תי</w:t>
      </w:r>
      <w:r w:rsidRPr="00440EDE">
        <w:rPr>
          <w:rFonts w:cstheme="minorHAnsi"/>
          <w:sz w:val="22"/>
          <w:szCs w:val="22"/>
          <w:rtl/>
          <w:lang w:val="en-US"/>
        </w:rPr>
        <w:t xml:space="preserve"> שיש מתאם גבוה בין פיצ'רים </w:t>
      </w:r>
      <w:r w:rsidR="001F3005" w:rsidRPr="00440EDE">
        <w:rPr>
          <w:rFonts w:cstheme="minorHAnsi"/>
          <w:sz w:val="22"/>
          <w:szCs w:val="22"/>
          <w:rtl/>
          <w:lang w:val="en-US"/>
        </w:rPr>
        <w:t xml:space="preserve">המייצגים את כמות </w:t>
      </w:r>
      <w:r w:rsidRPr="00440EDE">
        <w:rPr>
          <w:rFonts w:cstheme="minorHAnsi"/>
          <w:sz w:val="22"/>
          <w:szCs w:val="22"/>
          <w:rtl/>
          <w:lang w:val="en-US"/>
        </w:rPr>
        <w:t>מספר דפים</w:t>
      </w:r>
      <w:r w:rsidR="001F3005" w:rsidRPr="00440EDE">
        <w:rPr>
          <w:rFonts w:cstheme="minorHAnsi"/>
          <w:sz w:val="22"/>
          <w:szCs w:val="22"/>
          <w:rtl/>
          <w:lang w:val="en-US"/>
        </w:rPr>
        <w:t xml:space="preserve"> מסוג </w:t>
      </w:r>
      <w:r w:rsidR="001F3005" w:rsidRPr="00440EDE">
        <w:rPr>
          <w:rFonts w:cstheme="minorHAnsi"/>
          <w:sz w:val="22"/>
          <w:szCs w:val="22"/>
          <w:lang w:val="en-US"/>
        </w:rPr>
        <w:t>X</w:t>
      </w:r>
      <w:r w:rsidRPr="00440EDE">
        <w:rPr>
          <w:rFonts w:cstheme="minorHAnsi"/>
          <w:sz w:val="22"/>
          <w:szCs w:val="22"/>
          <w:rtl/>
          <w:lang w:val="en-US"/>
        </w:rPr>
        <w:t xml:space="preserve"> </w:t>
      </w:r>
      <w:r w:rsidR="001F3005" w:rsidRPr="00440EDE">
        <w:rPr>
          <w:rFonts w:cstheme="minorHAnsi"/>
          <w:sz w:val="22"/>
          <w:szCs w:val="22"/>
          <w:rtl/>
          <w:lang w:val="en-US"/>
        </w:rPr>
        <w:t xml:space="preserve">שביקרו בהם, </w:t>
      </w:r>
      <w:r w:rsidRPr="00440EDE">
        <w:rPr>
          <w:rFonts w:cstheme="minorHAnsi"/>
          <w:sz w:val="22"/>
          <w:szCs w:val="22"/>
          <w:rtl/>
          <w:lang w:val="en-US"/>
        </w:rPr>
        <w:t>לבין משך זמן ש</w:t>
      </w:r>
      <w:r w:rsidR="001F3005" w:rsidRPr="00440EDE">
        <w:rPr>
          <w:rFonts w:cstheme="minorHAnsi"/>
          <w:sz w:val="22"/>
          <w:szCs w:val="22"/>
          <w:rtl/>
          <w:lang w:val="en-US"/>
        </w:rPr>
        <w:t>ביקרו בדפים מ</w:t>
      </w:r>
      <w:r w:rsidRPr="00440EDE">
        <w:rPr>
          <w:rFonts w:cstheme="minorHAnsi"/>
          <w:sz w:val="22"/>
          <w:szCs w:val="22"/>
          <w:rtl/>
          <w:lang w:val="en-US"/>
        </w:rPr>
        <w:t>אותו</w:t>
      </w:r>
      <w:r w:rsidR="001F3005" w:rsidRPr="00440EDE">
        <w:rPr>
          <w:rFonts w:cstheme="minorHAnsi"/>
          <w:sz w:val="22"/>
          <w:szCs w:val="22"/>
          <w:rtl/>
          <w:lang w:val="en-US"/>
        </w:rPr>
        <w:t xml:space="preserve"> הסוג (דבר אשר מתיישב עם ההיגיון)</w:t>
      </w:r>
      <w:r w:rsidR="005A7631" w:rsidRPr="00440EDE">
        <w:rPr>
          <w:rFonts w:cstheme="minorHAnsi"/>
          <w:sz w:val="22"/>
          <w:szCs w:val="22"/>
          <w:rtl/>
          <w:lang w:val="en-US"/>
        </w:rPr>
        <w:t xml:space="preserve">. </w:t>
      </w:r>
      <w:r w:rsidR="0067286F" w:rsidRPr="00440EDE">
        <w:rPr>
          <w:rFonts w:cstheme="minorHAnsi"/>
          <w:sz w:val="22"/>
          <w:szCs w:val="22"/>
          <w:rtl/>
          <w:lang w:val="en-US"/>
        </w:rPr>
        <w:t xml:space="preserve">כיוון שלפיצ'רים מסוג </w:t>
      </w:r>
      <w:r w:rsidR="0067286F" w:rsidRPr="00440EDE">
        <w:rPr>
          <w:rFonts w:cstheme="minorHAnsi"/>
          <w:sz w:val="22"/>
          <w:szCs w:val="22"/>
          <w:lang w:val="en-US"/>
        </w:rPr>
        <w:t>duration</w:t>
      </w:r>
      <w:r w:rsidR="0067286F" w:rsidRPr="00440EDE">
        <w:rPr>
          <w:rFonts w:cstheme="minorHAnsi"/>
          <w:sz w:val="22"/>
          <w:szCs w:val="22"/>
          <w:rtl/>
          <w:lang w:val="en-US"/>
        </w:rPr>
        <w:t xml:space="preserve"> קורלציה נמוכה ל-</w:t>
      </w:r>
      <w:r w:rsidR="0067286F" w:rsidRPr="00440EDE">
        <w:rPr>
          <w:rFonts w:cstheme="minorHAnsi"/>
          <w:sz w:val="22"/>
          <w:szCs w:val="22"/>
          <w:lang w:val="en-US"/>
        </w:rPr>
        <w:t>label</w:t>
      </w:r>
      <w:r w:rsidR="0067286F" w:rsidRPr="00440EDE">
        <w:rPr>
          <w:rFonts w:cstheme="minorHAnsi"/>
          <w:sz w:val="22"/>
          <w:szCs w:val="22"/>
          <w:rtl/>
          <w:lang w:val="en-US"/>
        </w:rPr>
        <w:t xml:space="preserve"> מאשר הקורלציה של כמות הדפים ל-</w:t>
      </w:r>
      <w:r w:rsidR="0067286F" w:rsidRPr="00440EDE">
        <w:rPr>
          <w:rFonts w:cstheme="minorHAnsi"/>
          <w:sz w:val="22"/>
          <w:szCs w:val="22"/>
          <w:lang w:val="en-US"/>
        </w:rPr>
        <w:t>label</w:t>
      </w:r>
      <w:r w:rsidR="0067286F" w:rsidRPr="00440EDE">
        <w:rPr>
          <w:rFonts w:cstheme="minorHAnsi"/>
          <w:sz w:val="22"/>
          <w:szCs w:val="22"/>
          <w:rtl/>
          <w:lang w:val="en-US"/>
        </w:rPr>
        <w:t>, ומכיוון שלא נדמה ל</w:t>
      </w:r>
      <w:r w:rsidR="00185E91">
        <w:rPr>
          <w:rFonts w:cstheme="minorHAnsi" w:hint="cs"/>
          <w:sz w:val="22"/>
          <w:szCs w:val="22"/>
          <w:rtl/>
          <w:lang w:val="en-US"/>
        </w:rPr>
        <w:t>י</w:t>
      </w:r>
      <w:r w:rsidR="0067286F" w:rsidRPr="00440EDE">
        <w:rPr>
          <w:rFonts w:cstheme="minorHAnsi"/>
          <w:sz w:val="22"/>
          <w:szCs w:val="22"/>
          <w:rtl/>
          <w:lang w:val="en-US"/>
        </w:rPr>
        <w:t xml:space="preserve"> כי הם מספקים מידע שונה, בחר</w:t>
      </w:r>
      <w:r w:rsidR="00185E91">
        <w:rPr>
          <w:rFonts w:cstheme="minorHAnsi" w:hint="cs"/>
          <w:sz w:val="22"/>
          <w:szCs w:val="22"/>
          <w:rtl/>
          <w:lang w:val="en-US"/>
        </w:rPr>
        <w:t>תי</w:t>
      </w:r>
      <w:r w:rsidR="005A7631" w:rsidRPr="00440EDE">
        <w:rPr>
          <w:rFonts w:cstheme="minorHAnsi"/>
          <w:sz w:val="22"/>
          <w:szCs w:val="22"/>
          <w:rtl/>
          <w:lang w:val="en-US"/>
        </w:rPr>
        <w:t xml:space="preserve"> להוריד את </w:t>
      </w:r>
      <w:r w:rsidR="001F3005" w:rsidRPr="00440EDE">
        <w:rPr>
          <w:rFonts w:cstheme="minorHAnsi"/>
          <w:sz w:val="22"/>
          <w:szCs w:val="22"/>
          <w:rtl/>
          <w:lang w:val="en-US"/>
        </w:rPr>
        <w:t xml:space="preserve">כלל </w:t>
      </w:r>
      <w:r w:rsidR="005A7631" w:rsidRPr="00440EDE">
        <w:rPr>
          <w:rFonts w:cstheme="minorHAnsi"/>
          <w:sz w:val="22"/>
          <w:szCs w:val="22"/>
          <w:rtl/>
          <w:lang w:val="en-US"/>
        </w:rPr>
        <w:t xml:space="preserve">הפיצ'רים </w:t>
      </w:r>
      <w:r w:rsidR="001F3005" w:rsidRPr="00440EDE">
        <w:rPr>
          <w:rFonts w:cstheme="minorHAnsi"/>
          <w:sz w:val="22"/>
          <w:szCs w:val="22"/>
          <w:rtl/>
          <w:lang w:val="en-US"/>
        </w:rPr>
        <w:t xml:space="preserve">מסוג </w:t>
      </w:r>
      <w:r w:rsidR="005A7631" w:rsidRPr="00440EDE">
        <w:rPr>
          <w:rFonts w:cstheme="minorHAnsi"/>
          <w:sz w:val="22"/>
          <w:szCs w:val="22"/>
          <w:lang w:val="en-US"/>
        </w:rPr>
        <w:t>duration</w:t>
      </w:r>
      <w:r w:rsidR="0067286F" w:rsidRPr="00440EDE">
        <w:rPr>
          <w:rFonts w:cstheme="minorHAnsi"/>
          <w:sz w:val="22"/>
          <w:szCs w:val="22"/>
          <w:rtl/>
          <w:lang w:val="en-US"/>
        </w:rPr>
        <w:t>.</w:t>
      </w:r>
    </w:p>
    <w:p w14:paraId="023876C2" w14:textId="006A9066" w:rsidR="0067286F" w:rsidRPr="00440EDE" w:rsidRDefault="0067286F" w:rsidP="00C93213">
      <w:pPr>
        <w:pStyle w:val="Heading3"/>
        <w:spacing w:line="23" w:lineRule="atLeast"/>
        <w:rPr>
          <w:rFonts w:asciiTheme="minorHAnsi" w:hAnsiTheme="minorHAnsi" w:cstheme="minorHAnsi"/>
          <w:sz w:val="22"/>
          <w:szCs w:val="22"/>
          <w:rtl/>
          <w:lang w:val="en-US"/>
        </w:rPr>
      </w:pPr>
      <w:bookmarkStart w:id="12" w:name="_Toc111985347"/>
      <w:r w:rsidRPr="00440EDE">
        <w:rPr>
          <w:rFonts w:asciiTheme="minorHAnsi" w:hAnsiTheme="minorHAnsi" w:cstheme="minorHAnsi"/>
          <w:sz w:val="22"/>
          <w:szCs w:val="22"/>
          <w:lang w:val="en-US"/>
        </w:rPr>
        <w:t>PCA</w:t>
      </w:r>
      <w:bookmarkEnd w:id="12"/>
    </w:p>
    <w:p w14:paraId="70980C05" w14:textId="24809A0E" w:rsidR="007E5513" w:rsidRPr="00440EDE" w:rsidRDefault="00CC6806" w:rsidP="00C93213">
      <w:pPr>
        <w:spacing w:line="23" w:lineRule="atLeast"/>
        <w:rPr>
          <w:rFonts w:cstheme="minorHAnsi"/>
          <w:sz w:val="22"/>
          <w:szCs w:val="22"/>
          <w:rtl/>
          <w:lang w:val="en-US"/>
        </w:rPr>
      </w:pPr>
      <w:r w:rsidRPr="00440EDE">
        <w:rPr>
          <w:rFonts w:cstheme="minorHAnsi"/>
          <w:sz w:val="22"/>
          <w:szCs w:val="22"/>
          <w:rtl/>
          <w:lang w:val="en-US"/>
        </w:rPr>
        <w:t>רצי</w:t>
      </w:r>
      <w:r w:rsidR="00185E91">
        <w:rPr>
          <w:rFonts w:cstheme="minorHAnsi" w:hint="cs"/>
          <w:sz w:val="22"/>
          <w:szCs w:val="22"/>
          <w:rtl/>
          <w:lang w:val="en-US"/>
        </w:rPr>
        <w:t>תי</w:t>
      </w:r>
      <w:r w:rsidRPr="00440EDE">
        <w:rPr>
          <w:rFonts w:cstheme="minorHAnsi"/>
          <w:sz w:val="22"/>
          <w:szCs w:val="22"/>
          <w:rtl/>
          <w:lang w:val="en-US"/>
        </w:rPr>
        <w:t xml:space="preserve"> להשתמש באיכויות של </w:t>
      </w:r>
      <w:r w:rsidRPr="00440EDE">
        <w:rPr>
          <w:rFonts w:cstheme="minorHAnsi"/>
          <w:sz w:val="22"/>
          <w:szCs w:val="22"/>
          <w:lang w:val="en-US"/>
        </w:rPr>
        <w:t>PCA</w:t>
      </w:r>
      <w:r w:rsidRPr="00440EDE">
        <w:rPr>
          <w:rFonts w:cstheme="minorHAnsi"/>
          <w:sz w:val="22"/>
          <w:szCs w:val="22"/>
          <w:rtl/>
          <w:lang w:val="en-US"/>
        </w:rPr>
        <w:t xml:space="preserve">, </w:t>
      </w:r>
      <w:r w:rsidR="00AB2529" w:rsidRPr="00440EDE">
        <w:rPr>
          <w:rFonts w:cstheme="minorHAnsi"/>
          <w:sz w:val="22"/>
          <w:szCs w:val="22"/>
          <w:rtl/>
          <w:lang w:val="en-US"/>
        </w:rPr>
        <w:t>אך</w:t>
      </w:r>
      <w:r w:rsidRPr="00440EDE">
        <w:rPr>
          <w:rFonts w:cstheme="minorHAnsi"/>
          <w:sz w:val="22"/>
          <w:szCs w:val="22"/>
          <w:rtl/>
          <w:lang w:val="en-US"/>
        </w:rPr>
        <w:t xml:space="preserve"> חשש</w:t>
      </w:r>
      <w:r w:rsidR="00185E91">
        <w:rPr>
          <w:rFonts w:cstheme="minorHAnsi" w:hint="cs"/>
          <w:sz w:val="22"/>
          <w:szCs w:val="22"/>
          <w:rtl/>
          <w:lang w:val="en-US"/>
        </w:rPr>
        <w:t>תי</w:t>
      </w:r>
      <w:r w:rsidRPr="00440EDE">
        <w:rPr>
          <w:rFonts w:cstheme="minorHAnsi"/>
          <w:sz w:val="22"/>
          <w:szCs w:val="22"/>
          <w:rtl/>
          <w:lang w:val="en-US"/>
        </w:rPr>
        <w:t xml:space="preserve"> מאובדן היכולת לפרש את התוצאות ו</w:t>
      </w:r>
      <w:r w:rsidR="0067286F" w:rsidRPr="00440EDE">
        <w:rPr>
          <w:rFonts w:cstheme="minorHAnsi"/>
          <w:sz w:val="22"/>
          <w:szCs w:val="22"/>
          <w:rtl/>
          <w:lang w:val="en-US"/>
        </w:rPr>
        <w:t>מ</w:t>
      </w:r>
      <w:r w:rsidRPr="00440EDE">
        <w:rPr>
          <w:rFonts w:cstheme="minorHAnsi"/>
          <w:sz w:val="22"/>
          <w:szCs w:val="22"/>
          <w:rtl/>
          <w:lang w:val="en-US"/>
        </w:rPr>
        <w:t xml:space="preserve">אובדן ההבנה </w:t>
      </w:r>
      <w:r w:rsidR="0067286F" w:rsidRPr="00440EDE">
        <w:rPr>
          <w:rFonts w:cstheme="minorHAnsi"/>
          <w:sz w:val="22"/>
          <w:szCs w:val="22"/>
          <w:rtl/>
          <w:lang w:val="en-US"/>
        </w:rPr>
        <w:t>העסקית</w:t>
      </w:r>
      <w:r w:rsidRPr="00440EDE">
        <w:rPr>
          <w:rFonts w:cstheme="minorHAnsi"/>
          <w:sz w:val="22"/>
          <w:szCs w:val="22"/>
          <w:rtl/>
          <w:lang w:val="en-US"/>
        </w:rPr>
        <w:t xml:space="preserve"> של הפיצ'רים. </w:t>
      </w:r>
      <w:r w:rsidR="0067286F" w:rsidRPr="00440EDE">
        <w:rPr>
          <w:rFonts w:cstheme="minorHAnsi"/>
          <w:sz w:val="22"/>
          <w:szCs w:val="22"/>
          <w:rtl/>
          <w:lang w:val="en-US"/>
        </w:rPr>
        <w:t>ב</w:t>
      </w:r>
      <w:r w:rsidR="007E5513" w:rsidRPr="00440EDE">
        <w:rPr>
          <w:rFonts w:cstheme="minorHAnsi"/>
          <w:sz w:val="22"/>
          <w:szCs w:val="22"/>
          <w:rtl/>
          <w:lang w:val="en-US"/>
        </w:rPr>
        <w:t>עינ</w:t>
      </w:r>
      <w:r w:rsidR="00C93213">
        <w:rPr>
          <w:rFonts w:cstheme="minorHAnsi" w:hint="cs"/>
          <w:sz w:val="22"/>
          <w:szCs w:val="22"/>
          <w:rtl/>
          <w:lang w:val="en-US"/>
        </w:rPr>
        <w:t>י</w:t>
      </w:r>
      <w:r w:rsidR="007E5513" w:rsidRPr="00440EDE">
        <w:rPr>
          <w:rFonts w:cstheme="minorHAnsi"/>
          <w:sz w:val="22"/>
          <w:szCs w:val="22"/>
          <w:rtl/>
          <w:lang w:val="en-US"/>
        </w:rPr>
        <w:t xml:space="preserve"> ב</w:t>
      </w:r>
      <w:r w:rsidR="0067286F" w:rsidRPr="00440EDE">
        <w:rPr>
          <w:rFonts w:cstheme="minorHAnsi"/>
          <w:sz w:val="22"/>
          <w:szCs w:val="22"/>
          <w:rtl/>
          <w:lang w:val="en-US"/>
        </w:rPr>
        <w:t>פרויקט</w:t>
      </w:r>
      <w:r w:rsidRPr="00440EDE">
        <w:rPr>
          <w:rFonts w:cstheme="minorHAnsi"/>
          <w:sz w:val="22"/>
          <w:szCs w:val="22"/>
          <w:rtl/>
          <w:lang w:val="en-US"/>
        </w:rPr>
        <w:t xml:space="preserve"> </w:t>
      </w:r>
      <w:r w:rsidR="0067286F" w:rsidRPr="00440EDE">
        <w:rPr>
          <w:rFonts w:cstheme="minorHAnsi"/>
          <w:sz w:val="22"/>
          <w:szCs w:val="22"/>
          <w:rtl/>
          <w:lang w:val="en-US"/>
        </w:rPr>
        <w:t>אשר עוסק ב</w:t>
      </w:r>
      <w:r w:rsidR="007E5513" w:rsidRPr="00440EDE">
        <w:rPr>
          <w:rFonts w:cstheme="minorHAnsi"/>
          <w:sz w:val="22"/>
          <w:szCs w:val="22"/>
          <w:rtl/>
          <w:lang w:val="en-US"/>
        </w:rPr>
        <w:t xml:space="preserve">ניתוח </w:t>
      </w:r>
      <w:r w:rsidR="0067286F" w:rsidRPr="00440EDE">
        <w:rPr>
          <w:rFonts w:cstheme="minorHAnsi"/>
          <w:sz w:val="22"/>
          <w:szCs w:val="22"/>
          <w:rtl/>
          <w:lang w:val="en-US"/>
        </w:rPr>
        <w:t xml:space="preserve">נתוני מכירות, </w:t>
      </w:r>
      <w:r w:rsidRPr="00440EDE">
        <w:rPr>
          <w:rFonts w:cstheme="minorHAnsi"/>
          <w:sz w:val="22"/>
          <w:szCs w:val="22"/>
          <w:rtl/>
          <w:lang w:val="en-US"/>
        </w:rPr>
        <w:t xml:space="preserve">המשמעות של הסקת תובנות לגבי </w:t>
      </w:r>
      <w:r w:rsidR="00AB2529" w:rsidRPr="00440EDE">
        <w:rPr>
          <w:rFonts w:cstheme="minorHAnsi"/>
          <w:sz w:val="22"/>
          <w:szCs w:val="22"/>
          <w:rtl/>
          <w:lang w:val="en-US"/>
        </w:rPr>
        <w:t>חשיבות הפיצ'רים</w:t>
      </w:r>
      <w:r w:rsidR="0067286F" w:rsidRPr="00440EDE">
        <w:rPr>
          <w:rFonts w:cstheme="minorHAnsi"/>
          <w:sz w:val="22"/>
          <w:szCs w:val="22"/>
          <w:rtl/>
          <w:lang w:val="en-US"/>
        </w:rPr>
        <w:t xml:space="preserve"> </w:t>
      </w:r>
      <w:r w:rsidRPr="00440EDE">
        <w:rPr>
          <w:rFonts w:cstheme="minorHAnsi"/>
          <w:sz w:val="22"/>
          <w:szCs w:val="22"/>
          <w:rtl/>
          <w:lang w:val="en-US"/>
        </w:rPr>
        <w:t>חשוב</w:t>
      </w:r>
      <w:r w:rsidR="007E5513" w:rsidRPr="00440EDE">
        <w:rPr>
          <w:rFonts w:cstheme="minorHAnsi"/>
          <w:sz w:val="22"/>
          <w:szCs w:val="22"/>
          <w:rtl/>
          <w:lang w:val="en-US"/>
        </w:rPr>
        <w:t>ה</w:t>
      </w:r>
      <w:r w:rsidRPr="00440EDE">
        <w:rPr>
          <w:rFonts w:cstheme="minorHAnsi"/>
          <w:sz w:val="22"/>
          <w:szCs w:val="22"/>
          <w:rtl/>
          <w:lang w:val="en-US"/>
        </w:rPr>
        <w:t xml:space="preserve"> לא פחות מהיכולת לבצע </w:t>
      </w:r>
      <w:r w:rsidR="007E5513" w:rsidRPr="00440EDE">
        <w:rPr>
          <w:rFonts w:cstheme="minorHAnsi"/>
          <w:sz w:val="22"/>
          <w:szCs w:val="22"/>
          <w:rtl/>
          <w:lang w:val="en-US"/>
        </w:rPr>
        <w:t>חיזויים נכונים. ללא עיבוד עסקי של תוצאות המודל בעל עסק לא יוכל לדעת במה עליו להתמקד כדי לשפר את נתוני המכירות שלו.</w:t>
      </w:r>
      <w:r w:rsidRPr="00440EDE">
        <w:rPr>
          <w:rFonts w:cstheme="minorHAnsi"/>
          <w:sz w:val="22"/>
          <w:szCs w:val="22"/>
          <w:rtl/>
          <w:lang w:val="en-US"/>
        </w:rPr>
        <w:t xml:space="preserve"> לשם כך, החלט</w:t>
      </w:r>
      <w:r w:rsidR="00185E91">
        <w:rPr>
          <w:rFonts w:cstheme="minorHAnsi" w:hint="cs"/>
          <w:sz w:val="22"/>
          <w:szCs w:val="22"/>
          <w:rtl/>
          <w:lang w:val="en-US"/>
        </w:rPr>
        <w:t>תי</w:t>
      </w:r>
      <w:r w:rsidRPr="00440EDE">
        <w:rPr>
          <w:rFonts w:cstheme="minorHAnsi"/>
          <w:sz w:val="22"/>
          <w:szCs w:val="22"/>
          <w:rtl/>
          <w:lang w:val="en-US"/>
        </w:rPr>
        <w:t xml:space="preserve"> ל</w:t>
      </w:r>
      <w:r w:rsidR="007E5513" w:rsidRPr="00440EDE">
        <w:rPr>
          <w:rFonts w:cstheme="minorHAnsi"/>
          <w:sz w:val="22"/>
          <w:szCs w:val="22"/>
          <w:rtl/>
          <w:lang w:val="en-US"/>
        </w:rPr>
        <w:t>פעול ע"י</w:t>
      </w:r>
      <w:r w:rsidRPr="00440EDE">
        <w:rPr>
          <w:rFonts w:cstheme="minorHAnsi"/>
          <w:sz w:val="22"/>
          <w:szCs w:val="22"/>
          <w:rtl/>
          <w:lang w:val="en-US"/>
        </w:rPr>
        <w:t xml:space="preserve"> פשרת ביניים</w:t>
      </w:r>
      <w:r w:rsidR="0075098B" w:rsidRPr="00440EDE">
        <w:rPr>
          <w:rFonts w:cstheme="minorHAnsi"/>
          <w:sz w:val="22"/>
          <w:szCs w:val="22"/>
          <w:rtl/>
          <w:lang w:val="en-US"/>
        </w:rPr>
        <w:t xml:space="preserve"> כפי שיתואר מטה.</w:t>
      </w:r>
    </w:p>
    <w:p w14:paraId="711CD27B" w14:textId="671A7848" w:rsidR="00CC6806" w:rsidRPr="00440EDE" w:rsidRDefault="00CC6806" w:rsidP="00C93213">
      <w:pPr>
        <w:spacing w:line="23" w:lineRule="atLeast"/>
        <w:rPr>
          <w:rFonts w:cstheme="minorHAnsi"/>
          <w:sz w:val="22"/>
          <w:szCs w:val="22"/>
          <w:rtl/>
          <w:lang w:val="en-US"/>
        </w:rPr>
      </w:pPr>
      <w:r w:rsidRPr="00440EDE">
        <w:rPr>
          <w:rFonts w:cstheme="minorHAnsi"/>
          <w:sz w:val="22"/>
          <w:szCs w:val="22"/>
          <w:rtl/>
          <w:lang w:val="en-US"/>
        </w:rPr>
        <w:t>חילק</w:t>
      </w:r>
      <w:r w:rsidR="00185E91">
        <w:rPr>
          <w:rFonts w:cstheme="minorHAnsi" w:hint="cs"/>
          <w:sz w:val="22"/>
          <w:szCs w:val="22"/>
          <w:rtl/>
          <w:lang w:val="en-US"/>
        </w:rPr>
        <w:t>תי</w:t>
      </w:r>
      <w:r w:rsidRPr="00440EDE">
        <w:rPr>
          <w:rFonts w:cstheme="minorHAnsi"/>
          <w:sz w:val="22"/>
          <w:szCs w:val="22"/>
          <w:rtl/>
          <w:lang w:val="en-US"/>
        </w:rPr>
        <w:t xml:space="preserve"> את הפיצ'רים ל</w:t>
      </w:r>
      <w:r w:rsidR="007E5513" w:rsidRPr="00440EDE">
        <w:rPr>
          <w:rFonts w:cstheme="minorHAnsi"/>
          <w:sz w:val="22"/>
          <w:szCs w:val="22"/>
          <w:rtl/>
          <w:lang w:val="en-US"/>
        </w:rPr>
        <w:t>ארבעה</w:t>
      </w:r>
      <w:r w:rsidRPr="00440EDE">
        <w:rPr>
          <w:rFonts w:cstheme="minorHAnsi"/>
          <w:sz w:val="22"/>
          <w:szCs w:val="22"/>
          <w:rtl/>
          <w:lang w:val="en-US"/>
        </w:rPr>
        <w:t xml:space="preserve"> קטגוריות</w:t>
      </w:r>
      <w:r w:rsidR="007E5513" w:rsidRPr="00440EDE">
        <w:rPr>
          <w:rFonts w:cstheme="minorHAnsi"/>
          <w:sz w:val="22"/>
          <w:szCs w:val="22"/>
          <w:rtl/>
          <w:lang w:val="en-US"/>
        </w:rPr>
        <w:t xml:space="preserve"> כדלהלן:</w:t>
      </w:r>
      <w:r w:rsidRPr="00440EDE">
        <w:rPr>
          <w:rFonts w:cstheme="minorHAnsi"/>
          <w:sz w:val="22"/>
          <w:szCs w:val="22"/>
          <w:rtl/>
          <w:lang w:val="en-US"/>
        </w:rPr>
        <w:t xml:space="preserve"> </w:t>
      </w:r>
    </w:p>
    <w:p w14:paraId="62BF9C78" w14:textId="6C6B64F8" w:rsidR="005D76DA" w:rsidRPr="00440EDE" w:rsidRDefault="005D76DA" w:rsidP="00C93213">
      <w:pPr>
        <w:pStyle w:val="ListParagraph"/>
        <w:numPr>
          <w:ilvl w:val="0"/>
          <w:numId w:val="23"/>
        </w:numPr>
        <w:spacing w:line="23" w:lineRule="atLeast"/>
        <w:rPr>
          <w:rFonts w:cstheme="minorHAnsi"/>
          <w:sz w:val="22"/>
          <w:szCs w:val="22"/>
          <w:rtl/>
          <w:lang w:val="en-US"/>
        </w:rPr>
      </w:pPr>
      <w:r w:rsidRPr="00440EDE">
        <w:rPr>
          <w:rFonts w:cstheme="minorHAnsi"/>
          <w:b/>
          <w:bCs/>
          <w:sz w:val="22"/>
          <w:szCs w:val="22"/>
          <w:u w:val="single"/>
          <w:lang w:val="en-US"/>
        </w:rPr>
        <w:t>Website-data</w:t>
      </w:r>
      <w:r w:rsidR="0075098B" w:rsidRPr="00440EDE">
        <w:rPr>
          <w:rFonts w:cstheme="minorHAnsi"/>
          <w:b/>
          <w:bCs/>
          <w:sz w:val="22"/>
          <w:szCs w:val="22"/>
          <w:u w:val="single"/>
          <w:rtl/>
          <w:lang w:val="en-US"/>
        </w:rPr>
        <w:t>:</w:t>
      </w:r>
      <w:r w:rsidRPr="00440EDE">
        <w:rPr>
          <w:rFonts w:cstheme="minorHAnsi"/>
          <w:sz w:val="22"/>
          <w:szCs w:val="22"/>
          <w:rtl/>
          <w:lang w:val="en-US"/>
        </w:rPr>
        <w:t xml:space="preserve"> </w:t>
      </w:r>
      <w:r w:rsidR="00477139" w:rsidRPr="00440EDE">
        <w:rPr>
          <w:rFonts w:cstheme="minorHAnsi"/>
          <w:sz w:val="22"/>
          <w:szCs w:val="22"/>
          <w:rtl/>
          <w:lang w:val="en-US"/>
        </w:rPr>
        <w:t xml:space="preserve">כולל </w:t>
      </w:r>
      <w:r w:rsidRPr="00440EDE">
        <w:rPr>
          <w:rFonts w:cstheme="minorHAnsi"/>
          <w:sz w:val="22"/>
          <w:szCs w:val="22"/>
          <w:rtl/>
          <w:lang w:val="en-US"/>
        </w:rPr>
        <w:t>מידע שנוגע לשימוש באתר עצמ</w:t>
      </w:r>
      <w:r w:rsidR="00477139" w:rsidRPr="00440EDE">
        <w:rPr>
          <w:rFonts w:cstheme="minorHAnsi"/>
          <w:sz w:val="22"/>
          <w:szCs w:val="22"/>
          <w:rtl/>
          <w:lang w:val="en-US"/>
        </w:rPr>
        <w:t>ו, כגון: סוגי הדפים בהם ביקר המשתמש והציונים השונים שסופקו משהייתו באתר</w:t>
      </w:r>
      <w:r w:rsidRPr="00440EDE">
        <w:rPr>
          <w:rFonts w:cstheme="minorHAnsi"/>
          <w:sz w:val="22"/>
          <w:szCs w:val="22"/>
          <w:rtl/>
          <w:lang w:val="en-US"/>
        </w:rPr>
        <w:t>.</w:t>
      </w:r>
    </w:p>
    <w:p w14:paraId="785EC0AD" w14:textId="1F2F766A" w:rsidR="005D76DA" w:rsidRPr="00440EDE" w:rsidRDefault="005D76DA" w:rsidP="00C93213">
      <w:pPr>
        <w:pStyle w:val="ListParagraph"/>
        <w:numPr>
          <w:ilvl w:val="0"/>
          <w:numId w:val="23"/>
        </w:numPr>
        <w:spacing w:line="23" w:lineRule="atLeast"/>
        <w:rPr>
          <w:rFonts w:cstheme="minorHAnsi"/>
          <w:sz w:val="22"/>
          <w:szCs w:val="22"/>
          <w:rtl/>
          <w:lang w:val="en-US"/>
        </w:rPr>
      </w:pPr>
      <w:r w:rsidRPr="00440EDE">
        <w:rPr>
          <w:rFonts w:cstheme="minorHAnsi"/>
          <w:b/>
          <w:bCs/>
          <w:sz w:val="22"/>
          <w:szCs w:val="22"/>
          <w:u w:val="single"/>
          <w:lang w:val="en-US"/>
        </w:rPr>
        <w:t>Timing of visit data</w:t>
      </w:r>
      <w:r w:rsidR="0075098B" w:rsidRPr="00440EDE">
        <w:rPr>
          <w:rFonts w:cstheme="minorHAnsi"/>
          <w:b/>
          <w:bCs/>
          <w:sz w:val="22"/>
          <w:szCs w:val="22"/>
          <w:u w:val="single"/>
          <w:rtl/>
          <w:lang w:val="en-US"/>
        </w:rPr>
        <w:t>:</w:t>
      </w:r>
      <w:r w:rsidRPr="00440EDE">
        <w:rPr>
          <w:rFonts w:cstheme="minorHAnsi"/>
          <w:sz w:val="22"/>
          <w:szCs w:val="22"/>
          <w:rtl/>
          <w:lang w:val="en-US"/>
        </w:rPr>
        <w:t xml:space="preserve"> </w:t>
      </w:r>
      <w:r w:rsidR="00477139" w:rsidRPr="00440EDE">
        <w:rPr>
          <w:rFonts w:cstheme="minorHAnsi"/>
          <w:sz w:val="22"/>
          <w:szCs w:val="22"/>
          <w:rtl/>
          <w:lang w:val="en-US"/>
        </w:rPr>
        <w:t xml:space="preserve">כולל </w:t>
      </w:r>
      <w:r w:rsidRPr="00440EDE">
        <w:rPr>
          <w:rFonts w:cstheme="minorHAnsi"/>
          <w:sz w:val="22"/>
          <w:szCs w:val="22"/>
          <w:rtl/>
          <w:lang w:val="en-US"/>
        </w:rPr>
        <w:t xml:space="preserve">מידע שנוגע </w:t>
      </w:r>
      <w:r w:rsidR="00477139" w:rsidRPr="00440EDE">
        <w:rPr>
          <w:rFonts w:cstheme="minorHAnsi"/>
          <w:sz w:val="22"/>
          <w:szCs w:val="22"/>
          <w:rtl/>
          <w:lang w:val="en-US"/>
        </w:rPr>
        <w:t>לתזמון</w:t>
      </w:r>
      <w:r w:rsidR="00AB2529" w:rsidRPr="00440EDE">
        <w:rPr>
          <w:rFonts w:cstheme="minorHAnsi"/>
          <w:sz w:val="22"/>
          <w:szCs w:val="22"/>
          <w:rtl/>
          <w:lang w:val="en-US"/>
        </w:rPr>
        <w:t xml:space="preserve"> של</w:t>
      </w:r>
      <w:r w:rsidRPr="00440EDE">
        <w:rPr>
          <w:rFonts w:cstheme="minorHAnsi"/>
          <w:sz w:val="22"/>
          <w:szCs w:val="22"/>
          <w:rtl/>
          <w:lang w:val="en-US"/>
        </w:rPr>
        <w:t xml:space="preserve"> </w:t>
      </w:r>
      <w:r w:rsidR="00AB2529" w:rsidRPr="00440EDE">
        <w:rPr>
          <w:rFonts w:cstheme="minorHAnsi"/>
          <w:sz w:val="22"/>
          <w:szCs w:val="22"/>
          <w:rtl/>
          <w:lang w:val="en-US"/>
        </w:rPr>
        <w:t>ב</w:t>
      </w:r>
      <w:r w:rsidRPr="00440EDE">
        <w:rPr>
          <w:rFonts w:cstheme="minorHAnsi"/>
          <w:sz w:val="22"/>
          <w:szCs w:val="22"/>
          <w:rtl/>
          <w:lang w:val="en-US"/>
        </w:rPr>
        <w:t>יקור המ</w:t>
      </w:r>
      <w:r w:rsidR="00AB2529" w:rsidRPr="00440EDE">
        <w:rPr>
          <w:rFonts w:cstheme="minorHAnsi"/>
          <w:sz w:val="22"/>
          <w:szCs w:val="22"/>
          <w:rtl/>
          <w:lang w:val="en-US"/>
        </w:rPr>
        <w:t>ש</w:t>
      </w:r>
      <w:r w:rsidRPr="00440EDE">
        <w:rPr>
          <w:rFonts w:cstheme="minorHAnsi"/>
          <w:sz w:val="22"/>
          <w:szCs w:val="22"/>
          <w:rtl/>
          <w:lang w:val="en-US"/>
        </w:rPr>
        <w:t>תמש באתר</w:t>
      </w:r>
      <w:r w:rsidR="00477139" w:rsidRPr="00440EDE">
        <w:rPr>
          <w:rFonts w:cstheme="minorHAnsi"/>
          <w:sz w:val="22"/>
          <w:szCs w:val="22"/>
          <w:rtl/>
          <w:lang w:val="en-US"/>
        </w:rPr>
        <w:t xml:space="preserve">, כגון: </w:t>
      </w:r>
      <w:r w:rsidRPr="00440EDE">
        <w:rPr>
          <w:rFonts w:cstheme="minorHAnsi"/>
          <w:sz w:val="22"/>
          <w:szCs w:val="22"/>
          <w:rtl/>
          <w:lang w:val="en-US"/>
        </w:rPr>
        <w:t>האם סוף השבוע, קירבה לחגים</w:t>
      </w:r>
      <w:r w:rsidR="00477139" w:rsidRPr="00440EDE">
        <w:rPr>
          <w:rFonts w:cstheme="minorHAnsi"/>
          <w:sz w:val="22"/>
          <w:szCs w:val="22"/>
          <w:rtl/>
          <w:lang w:val="en-US"/>
        </w:rPr>
        <w:t xml:space="preserve"> ו</w:t>
      </w:r>
      <w:r w:rsidRPr="00440EDE">
        <w:rPr>
          <w:rFonts w:cstheme="minorHAnsi"/>
          <w:sz w:val="22"/>
          <w:szCs w:val="22"/>
          <w:rtl/>
          <w:lang w:val="en-US"/>
        </w:rPr>
        <w:t>חודש הביקור</w:t>
      </w:r>
      <w:r w:rsidR="00477139" w:rsidRPr="00440EDE">
        <w:rPr>
          <w:rFonts w:cstheme="minorHAnsi"/>
          <w:sz w:val="22"/>
          <w:szCs w:val="22"/>
          <w:rtl/>
          <w:lang w:val="en-US"/>
        </w:rPr>
        <w:t>.</w:t>
      </w:r>
    </w:p>
    <w:p w14:paraId="08AC2128" w14:textId="6DE1C967" w:rsidR="005D76DA" w:rsidRPr="00440EDE" w:rsidRDefault="005D76DA" w:rsidP="00C93213">
      <w:pPr>
        <w:pStyle w:val="ListParagraph"/>
        <w:numPr>
          <w:ilvl w:val="0"/>
          <w:numId w:val="23"/>
        </w:numPr>
        <w:spacing w:line="23" w:lineRule="atLeast"/>
        <w:rPr>
          <w:rFonts w:cstheme="minorHAnsi"/>
          <w:sz w:val="22"/>
          <w:szCs w:val="22"/>
          <w:rtl/>
          <w:lang w:val="en-US"/>
        </w:rPr>
      </w:pPr>
      <w:r w:rsidRPr="00440EDE">
        <w:rPr>
          <w:rFonts w:cstheme="minorHAnsi"/>
          <w:b/>
          <w:bCs/>
          <w:sz w:val="22"/>
          <w:szCs w:val="22"/>
          <w:u w:val="single"/>
          <w:lang w:val="en-US"/>
        </w:rPr>
        <w:t>User-details</w:t>
      </w:r>
      <w:r w:rsidR="0075098B" w:rsidRPr="00440EDE">
        <w:rPr>
          <w:rFonts w:cstheme="minorHAnsi"/>
          <w:b/>
          <w:bCs/>
          <w:sz w:val="22"/>
          <w:szCs w:val="22"/>
          <w:u w:val="single"/>
          <w:rtl/>
          <w:lang w:val="en-US"/>
        </w:rPr>
        <w:t>:</w:t>
      </w:r>
      <w:r w:rsidRPr="00440EDE">
        <w:rPr>
          <w:rFonts w:cstheme="minorHAnsi"/>
          <w:sz w:val="22"/>
          <w:szCs w:val="22"/>
          <w:rtl/>
          <w:lang w:val="en-US"/>
        </w:rPr>
        <w:t xml:space="preserve"> </w:t>
      </w:r>
      <w:r w:rsidR="00477139" w:rsidRPr="00440EDE">
        <w:rPr>
          <w:rFonts w:cstheme="minorHAnsi"/>
          <w:sz w:val="22"/>
          <w:szCs w:val="22"/>
          <w:rtl/>
          <w:lang w:val="en-US"/>
        </w:rPr>
        <w:t xml:space="preserve">כולל </w:t>
      </w:r>
      <w:r w:rsidR="007A7336" w:rsidRPr="00440EDE">
        <w:rPr>
          <w:rFonts w:cstheme="minorHAnsi"/>
          <w:sz w:val="22"/>
          <w:szCs w:val="22"/>
          <w:rtl/>
          <w:lang w:val="en-US"/>
        </w:rPr>
        <w:t>פרטים על המשתמש עצמו</w:t>
      </w:r>
      <w:r w:rsidR="00477139" w:rsidRPr="00440EDE">
        <w:rPr>
          <w:rFonts w:cstheme="minorHAnsi"/>
          <w:sz w:val="22"/>
          <w:szCs w:val="22"/>
          <w:rtl/>
          <w:lang w:val="en-US"/>
        </w:rPr>
        <w:t>, כגון:</w:t>
      </w:r>
      <w:r w:rsidR="007A7336" w:rsidRPr="00440EDE">
        <w:rPr>
          <w:rFonts w:cstheme="minorHAnsi"/>
          <w:sz w:val="22"/>
          <w:szCs w:val="22"/>
          <w:rtl/>
          <w:lang w:val="en-US"/>
        </w:rPr>
        <w:t xml:space="preserve"> סוג </w:t>
      </w:r>
      <w:r w:rsidR="00477139" w:rsidRPr="00440EDE">
        <w:rPr>
          <w:rFonts w:cstheme="minorHAnsi"/>
          <w:sz w:val="22"/>
          <w:szCs w:val="22"/>
          <w:rtl/>
          <w:lang w:val="en-US"/>
        </w:rPr>
        <w:t>ה</w:t>
      </w:r>
      <w:r w:rsidR="007A7336" w:rsidRPr="00440EDE">
        <w:rPr>
          <w:rFonts w:cstheme="minorHAnsi"/>
          <w:sz w:val="22"/>
          <w:szCs w:val="22"/>
          <w:rtl/>
          <w:lang w:val="en-US"/>
        </w:rPr>
        <w:t xml:space="preserve">מכשיר, </w:t>
      </w:r>
      <w:r w:rsidR="00477139" w:rsidRPr="00440EDE">
        <w:rPr>
          <w:rFonts w:cstheme="minorHAnsi"/>
          <w:sz w:val="22"/>
          <w:szCs w:val="22"/>
          <w:rtl/>
          <w:lang w:val="en-US"/>
        </w:rPr>
        <w:t>סוג המשתמש, סוג הדפדפן ו</w:t>
      </w:r>
      <w:r w:rsidR="007A7336" w:rsidRPr="00440EDE">
        <w:rPr>
          <w:rFonts w:cstheme="minorHAnsi"/>
          <w:sz w:val="22"/>
          <w:szCs w:val="22"/>
          <w:rtl/>
          <w:lang w:val="en-US"/>
        </w:rPr>
        <w:t>אזור</w:t>
      </w:r>
      <w:r w:rsidR="00477139" w:rsidRPr="00440EDE">
        <w:rPr>
          <w:rFonts w:cstheme="minorHAnsi"/>
          <w:sz w:val="22"/>
          <w:szCs w:val="22"/>
          <w:rtl/>
          <w:lang w:val="en-US"/>
        </w:rPr>
        <w:t xml:space="preserve"> בו המשתמש נמצא.</w:t>
      </w:r>
    </w:p>
    <w:p w14:paraId="631C17D5" w14:textId="50E4EEF9" w:rsidR="007A7336" w:rsidRPr="00440EDE" w:rsidRDefault="007A7336" w:rsidP="00C93213">
      <w:pPr>
        <w:pStyle w:val="ListParagraph"/>
        <w:numPr>
          <w:ilvl w:val="0"/>
          <w:numId w:val="23"/>
        </w:numPr>
        <w:spacing w:line="23" w:lineRule="atLeast"/>
        <w:rPr>
          <w:rFonts w:cstheme="minorHAnsi"/>
          <w:sz w:val="22"/>
          <w:szCs w:val="22"/>
          <w:lang w:val="en-US"/>
        </w:rPr>
      </w:pPr>
      <w:r w:rsidRPr="00440EDE">
        <w:rPr>
          <w:rFonts w:cstheme="minorHAnsi"/>
          <w:b/>
          <w:bCs/>
          <w:sz w:val="22"/>
          <w:szCs w:val="22"/>
          <w:u w:val="single"/>
          <w:lang w:val="en-US"/>
        </w:rPr>
        <w:t>Unknown</w:t>
      </w:r>
      <w:r w:rsidR="0075098B" w:rsidRPr="00440EDE">
        <w:rPr>
          <w:rFonts w:cstheme="minorHAnsi"/>
          <w:b/>
          <w:bCs/>
          <w:sz w:val="22"/>
          <w:szCs w:val="22"/>
          <w:u w:val="single"/>
          <w:rtl/>
          <w:lang w:val="en-US"/>
        </w:rPr>
        <w:t>:</w:t>
      </w:r>
      <w:r w:rsidRPr="00440EDE">
        <w:rPr>
          <w:rFonts w:cstheme="minorHAnsi"/>
          <w:sz w:val="22"/>
          <w:szCs w:val="22"/>
          <w:rtl/>
          <w:lang w:val="en-US"/>
        </w:rPr>
        <w:t xml:space="preserve"> </w:t>
      </w:r>
      <w:r w:rsidR="00477139" w:rsidRPr="00440EDE">
        <w:rPr>
          <w:rFonts w:cstheme="minorHAnsi"/>
          <w:sz w:val="22"/>
          <w:szCs w:val="22"/>
          <w:rtl/>
          <w:lang w:val="en-US"/>
        </w:rPr>
        <w:t xml:space="preserve">כולל את </w:t>
      </w:r>
      <w:r w:rsidRPr="00440EDE">
        <w:rPr>
          <w:rFonts w:cstheme="minorHAnsi"/>
          <w:sz w:val="22"/>
          <w:szCs w:val="22"/>
          <w:rtl/>
          <w:lang w:val="en-US"/>
        </w:rPr>
        <w:t xml:space="preserve">המשתנים הבלתי ידועים </w:t>
      </w:r>
      <w:r w:rsidR="002B529F" w:rsidRPr="00440EDE">
        <w:rPr>
          <w:rFonts w:cstheme="minorHAnsi"/>
          <w:sz w:val="22"/>
          <w:szCs w:val="22"/>
          <w:lang w:val="en-US"/>
        </w:rPr>
        <w:t>A, B, C</w:t>
      </w:r>
      <w:r w:rsidR="00477139" w:rsidRPr="00440EDE">
        <w:rPr>
          <w:rFonts w:cstheme="minorHAnsi"/>
          <w:sz w:val="22"/>
          <w:szCs w:val="22"/>
          <w:rtl/>
          <w:lang w:val="en-US"/>
        </w:rPr>
        <w:t xml:space="preserve"> מכיוון שבכל מקרה איננו יודעים את משמעותם</w:t>
      </w:r>
      <w:r w:rsidR="002B529F" w:rsidRPr="00440EDE">
        <w:rPr>
          <w:rFonts w:cstheme="minorHAnsi"/>
          <w:sz w:val="22"/>
          <w:szCs w:val="22"/>
          <w:rtl/>
          <w:lang w:val="en-US"/>
        </w:rPr>
        <w:t xml:space="preserve"> והם אינם משפיעים על הבנה עסקית</w:t>
      </w:r>
      <w:r w:rsidR="00F41297" w:rsidRPr="00440EDE">
        <w:rPr>
          <w:rFonts w:cstheme="minorHAnsi"/>
          <w:sz w:val="22"/>
          <w:szCs w:val="22"/>
          <w:rtl/>
          <w:lang w:val="en-US"/>
        </w:rPr>
        <w:t>.</w:t>
      </w:r>
    </w:p>
    <w:p w14:paraId="4D7405F7" w14:textId="1177BB46" w:rsidR="007A7336" w:rsidRPr="00440EDE" w:rsidRDefault="00F41297" w:rsidP="00C93213">
      <w:pPr>
        <w:spacing w:line="23" w:lineRule="atLeast"/>
        <w:rPr>
          <w:rFonts w:cstheme="minorHAnsi"/>
          <w:sz w:val="22"/>
          <w:szCs w:val="22"/>
          <w:rtl/>
          <w:lang w:val="en-US"/>
        </w:rPr>
      </w:pPr>
      <w:r w:rsidRPr="00440EDE">
        <w:rPr>
          <w:rFonts w:cstheme="minorHAnsi"/>
          <w:sz w:val="22"/>
          <w:szCs w:val="22"/>
          <w:rtl/>
          <w:lang w:val="en-US"/>
        </w:rPr>
        <w:t>לא ביצע</w:t>
      </w:r>
      <w:r w:rsidR="00185E91">
        <w:rPr>
          <w:rFonts w:cstheme="minorHAnsi" w:hint="cs"/>
          <w:sz w:val="22"/>
          <w:szCs w:val="22"/>
          <w:rtl/>
          <w:lang w:val="en-US"/>
        </w:rPr>
        <w:t>תי</w:t>
      </w:r>
      <w:r w:rsidRPr="00440EDE">
        <w:rPr>
          <w:rFonts w:cstheme="minorHAnsi"/>
          <w:sz w:val="22"/>
          <w:szCs w:val="22"/>
          <w:rtl/>
          <w:lang w:val="en-US"/>
        </w:rPr>
        <w:t xml:space="preserve"> </w:t>
      </w:r>
      <w:r w:rsidRPr="00440EDE">
        <w:rPr>
          <w:rFonts w:cstheme="minorHAnsi"/>
          <w:sz w:val="22"/>
          <w:szCs w:val="22"/>
          <w:lang w:val="en-US"/>
        </w:rPr>
        <w:t>PCA</w:t>
      </w:r>
      <w:r w:rsidRPr="00440EDE">
        <w:rPr>
          <w:rFonts w:cstheme="minorHAnsi"/>
          <w:sz w:val="22"/>
          <w:szCs w:val="22"/>
          <w:rtl/>
          <w:lang w:val="en-US"/>
        </w:rPr>
        <w:t xml:space="preserve"> על </w:t>
      </w:r>
      <w:r w:rsidR="007A7336" w:rsidRPr="00440EDE">
        <w:rPr>
          <w:rFonts w:cstheme="minorHAnsi"/>
          <w:sz w:val="22"/>
          <w:szCs w:val="22"/>
          <w:rtl/>
          <w:lang w:val="en-US"/>
        </w:rPr>
        <w:t xml:space="preserve">פיצ'ר </w:t>
      </w:r>
      <w:r w:rsidR="007A7336" w:rsidRPr="00440EDE">
        <w:rPr>
          <w:rFonts w:cstheme="minorHAnsi"/>
          <w:sz w:val="22"/>
          <w:szCs w:val="22"/>
          <w:lang w:val="en-US"/>
        </w:rPr>
        <w:t>D</w:t>
      </w:r>
      <w:r w:rsidR="007A7336" w:rsidRPr="00440EDE">
        <w:rPr>
          <w:rFonts w:cstheme="minorHAnsi"/>
          <w:sz w:val="22"/>
          <w:szCs w:val="22"/>
          <w:rtl/>
          <w:lang w:val="en-US"/>
        </w:rPr>
        <w:t>, כדי לשמר את הערך המסווג ש</w:t>
      </w:r>
      <w:r w:rsidR="00C93213">
        <w:rPr>
          <w:rFonts w:cstheme="minorHAnsi" w:hint="cs"/>
          <w:sz w:val="22"/>
          <w:szCs w:val="22"/>
          <w:rtl/>
          <w:lang w:val="en-US"/>
        </w:rPr>
        <w:t>יצרנו לו</w:t>
      </w:r>
      <w:r w:rsidRPr="00440EDE">
        <w:rPr>
          <w:rFonts w:cstheme="minorHAnsi"/>
          <w:sz w:val="22"/>
          <w:szCs w:val="22"/>
          <w:rtl/>
          <w:lang w:val="en-US"/>
        </w:rPr>
        <w:t xml:space="preserve"> (</w:t>
      </w:r>
      <w:r w:rsidR="00C93213">
        <w:rPr>
          <w:rFonts w:cstheme="minorHAnsi" w:hint="cs"/>
          <w:sz w:val="22"/>
          <w:szCs w:val="22"/>
          <w:rtl/>
          <w:lang w:val="en-US"/>
        </w:rPr>
        <w:t>כאמור</w:t>
      </w:r>
      <w:r w:rsidRPr="00440EDE">
        <w:rPr>
          <w:rFonts w:cstheme="minorHAnsi"/>
          <w:sz w:val="22"/>
          <w:szCs w:val="22"/>
          <w:rtl/>
          <w:lang w:val="en-US"/>
        </w:rPr>
        <w:t xml:space="preserve"> לעיל)</w:t>
      </w:r>
      <w:r w:rsidR="007A7336" w:rsidRPr="00440EDE">
        <w:rPr>
          <w:rFonts w:cstheme="minorHAnsi"/>
          <w:sz w:val="22"/>
          <w:szCs w:val="22"/>
          <w:rtl/>
          <w:lang w:val="en-US"/>
        </w:rPr>
        <w:t>.</w:t>
      </w:r>
    </w:p>
    <w:p w14:paraId="5B8BCFE8" w14:textId="0BCFE036" w:rsidR="00F41297" w:rsidRPr="00440EDE" w:rsidRDefault="00F41297" w:rsidP="00C93213">
      <w:pPr>
        <w:pStyle w:val="Heading3"/>
        <w:spacing w:line="23" w:lineRule="atLeast"/>
        <w:rPr>
          <w:rFonts w:asciiTheme="minorHAnsi" w:hAnsiTheme="minorHAnsi" w:cstheme="minorHAnsi"/>
          <w:sz w:val="22"/>
          <w:szCs w:val="22"/>
          <w:lang w:val="en-US"/>
        </w:rPr>
      </w:pPr>
      <w:bookmarkStart w:id="13" w:name="_Toc111985348"/>
      <w:r w:rsidRPr="00440EDE">
        <w:rPr>
          <w:rFonts w:asciiTheme="minorHAnsi" w:hAnsiTheme="minorHAnsi" w:cstheme="minorHAnsi"/>
          <w:sz w:val="22"/>
          <w:szCs w:val="22"/>
          <w:lang w:val="en-US"/>
        </w:rPr>
        <w:lastRenderedPageBreak/>
        <w:t>Forward Selection</w:t>
      </w:r>
      <w:bookmarkEnd w:id="13"/>
    </w:p>
    <w:p w14:paraId="69F043DF" w14:textId="72EF4F91" w:rsidR="00BE2E85" w:rsidRPr="00440EDE" w:rsidRDefault="007A7336" w:rsidP="00C93213">
      <w:pPr>
        <w:spacing w:line="23" w:lineRule="atLeast"/>
        <w:rPr>
          <w:rFonts w:cstheme="minorHAnsi"/>
          <w:sz w:val="22"/>
          <w:szCs w:val="22"/>
          <w:rtl/>
          <w:lang w:val="en-US"/>
        </w:rPr>
      </w:pPr>
      <w:r w:rsidRPr="00440EDE">
        <w:rPr>
          <w:rFonts w:cstheme="minorHAnsi"/>
          <w:sz w:val="22"/>
          <w:szCs w:val="22"/>
          <w:rtl/>
          <w:lang w:val="en-US"/>
        </w:rPr>
        <w:t xml:space="preserve">לאחר </w:t>
      </w:r>
      <w:r w:rsidR="00F41297" w:rsidRPr="00440EDE">
        <w:rPr>
          <w:rFonts w:cstheme="minorHAnsi"/>
          <w:sz w:val="22"/>
          <w:szCs w:val="22"/>
          <w:rtl/>
          <w:lang w:val="en-US"/>
        </w:rPr>
        <w:t xml:space="preserve">ביצוע </w:t>
      </w:r>
      <w:r w:rsidRPr="00440EDE">
        <w:rPr>
          <w:rFonts w:cstheme="minorHAnsi"/>
          <w:sz w:val="22"/>
          <w:szCs w:val="22"/>
          <w:lang w:val="en-US"/>
        </w:rPr>
        <w:t>PCA</w:t>
      </w:r>
      <w:r w:rsidRPr="00440EDE">
        <w:rPr>
          <w:rFonts w:cstheme="minorHAnsi"/>
          <w:sz w:val="22"/>
          <w:szCs w:val="22"/>
          <w:rtl/>
          <w:lang w:val="en-US"/>
        </w:rPr>
        <w:t xml:space="preserve">, </w:t>
      </w:r>
      <w:r w:rsidR="00F41297" w:rsidRPr="00440EDE">
        <w:rPr>
          <w:rFonts w:cstheme="minorHAnsi"/>
          <w:sz w:val="22"/>
          <w:szCs w:val="22"/>
          <w:rtl/>
          <w:lang w:val="en-US"/>
        </w:rPr>
        <w:t>בחר</w:t>
      </w:r>
      <w:r w:rsidR="00185E91">
        <w:rPr>
          <w:rFonts w:cstheme="minorHAnsi" w:hint="cs"/>
          <w:sz w:val="22"/>
          <w:szCs w:val="22"/>
          <w:rtl/>
          <w:lang w:val="en-US"/>
        </w:rPr>
        <w:t>תי</w:t>
      </w:r>
      <w:r w:rsidR="00F41297" w:rsidRPr="00440EDE">
        <w:rPr>
          <w:rFonts w:cstheme="minorHAnsi"/>
          <w:sz w:val="22"/>
          <w:szCs w:val="22"/>
          <w:rtl/>
          <w:lang w:val="en-US"/>
        </w:rPr>
        <w:t xml:space="preserve"> להשתמש </w:t>
      </w:r>
      <w:r w:rsidRPr="00440EDE">
        <w:rPr>
          <w:rFonts w:cstheme="minorHAnsi"/>
          <w:sz w:val="22"/>
          <w:szCs w:val="22"/>
          <w:rtl/>
          <w:lang w:val="en-US"/>
        </w:rPr>
        <w:t xml:space="preserve">גם </w:t>
      </w:r>
      <w:r w:rsidR="00F41297" w:rsidRPr="00440EDE">
        <w:rPr>
          <w:rFonts w:cstheme="minorHAnsi"/>
          <w:sz w:val="22"/>
          <w:szCs w:val="22"/>
          <w:rtl/>
          <w:lang w:val="en-US"/>
        </w:rPr>
        <w:t>ב-</w:t>
      </w:r>
      <w:r w:rsidR="00F41297" w:rsidRPr="00440EDE">
        <w:rPr>
          <w:rFonts w:cstheme="minorHAnsi"/>
          <w:sz w:val="22"/>
          <w:szCs w:val="22"/>
          <w:lang w:val="en-US"/>
        </w:rPr>
        <w:t>Forward Selection</w:t>
      </w:r>
      <w:r w:rsidR="00F41297" w:rsidRPr="00440EDE">
        <w:rPr>
          <w:rFonts w:cstheme="minorHAnsi"/>
          <w:sz w:val="22"/>
          <w:szCs w:val="22"/>
          <w:rtl/>
          <w:lang w:val="en-US"/>
        </w:rPr>
        <w:t xml:space="preserve">. זאת </w:t>
      </w:r>
      <w:r w:rsidR="00026D05" w:rsidRPr="00440EDE">
        <w:rPr>
          <w:rFonts w:cstheme="minorHAnsi"/>
          <w:sz w:val="22"/>
          <w:szCs w:val="22"/>
          <w:rtl/>
          <w:lang w:val="en-US"/>
        </w:rPr>
        <w:t xml:space="preserve">בשל ניסוי </w:t>
      </w:r>
      <w:r w:rsidR="00F41297" w:rsidRPr="00440EDE">
        <w:rPr>
          <w:rFonts w:cstheme="minorHAnsi"/>
          <w:sz w:val="22"/>
          <w:szCs w:val="22"/>
          <w:rtl/>
          <w:lang w:val="en-US"/>
        </w:rPr>
        <w:t>וטעיה</w:t>
      </w:r>
      <w:r w:rsidR="00026D05" w:rsidRPr="00440EDE">
        <w:rPr>
          <w:rFonts w:cstheme="minorHAnsi"/>
          <w:sz w:val="22"/>
          <w:szCs w:val="22"/>
          <w:rtl/>
          <w:lang w:val="en-US"/>
        </w:rPr>
        <w:t xml:space="preserve"> בשלב הערכת המודלים</w:t>
      </w:r>
      <w:r w:rsidR="00F41297" w:rsidRPr="00440EDE">
        <w:rPr>
          <w:rFonts w:cstheme="minorHAnsi"/>
          <w:sz w:val="22"/>
          <w:szCs w:val="22"/>
          <w:rtl/>
          <w:lang w:val="en-US"/>
        </w:rPr>
        <w:t>,</w:t>
      </w:r>
      <w:r w:rsidR="00026D05" w:rsidRPr="00440EDE">
        <w:rPr>
          <w:rFonts w:cstheme="minorHAnsi"/>
          <w:sz w:val="22"/>
          <w:szCs w:val="22"/>
          <w:rtl/>
          <w:lang w:val="en-US"/>
        </w:rPr>
        <w:t xml:space="preserve"> </w:t>
      </w:r>
      <w:r w:rsidR="00F41297" w:rsidRPr="00440EDE">
        <w:rPr>
          <w:rFonts w:cstheme="minorHAnsi"/>
          <w:sz w:val="22"/>
          <w:szCs w:val="22"/>
          <w:rtl/>
          <w:lang w:val="en-US"/>
        </w:rPr>
        <w:t>ראי</w:t>
      </w:r>
      <w:r w:rsidR="00185E91">
        <w:rPr>
          <w:rFonts w:cstheme="minorHAnsi" w:hint="cs"/>
          <w:sz w:val="22"/>
          <w:szCs w:val="22"/>
          <w:rtl/>
          <w:lang w:val="en-US"/>
        </w:rPr>
        <w:t>תי</w:t>
      </w:r>
      <w:r w:rsidR="00F41297" w:rsidRPr="00440EDE">
        <w:rPr>
          <w:rFonts w:cstheme="minorHAnsi"/>
          <w:sz w:val="22"/>
          <w:szCs w:val="22"/>
          <w:rtl/>
          <w:lang w:val="en-US"/>
        </w:rPr>
        <w:t xml:space="preserve"> כי לאחר שימוש בשני השיטות קיבל</w:t>
      </w:r>
      <w:r w:rsidR="00185E91">
        <w:rPr>
          <w:rFonts w:cstheme="minorHAnsi" w:hint="cs"/>
          <w:sz w:val="22"/>
          <w:szCs w:val="22"/>
          <w:rtl/>
          <w:lang w:val="en-US"/>
        </w:rPr>
        <w:t>תי</w:t>
      </w:r>
      <w:r w:rsidR="00F41297" w:rsidRPr="00440EDE">
        <w:rPr>
          <w:rFonts w:cstheme="minorHAnsi"/>
          <w:sz w:val="22"/>
          <w:szCs w:val="22"/>
          <w:rtl/>
          <w:lang w:val="en-US"/>
        </w:rPr>
        <w:t xml:space="preserve"> תחזיות טובות יותר.</w:t>
      </w:r>
      <w:r w:rsidR="00026D05" w:rsidRPr="00440EDE">
        <w:rPr>
          <w:rFonts w:cstheme="minorHAnsi"/>
          <w:sz w:val="22"/>
          <w:szCs w:val="22"/>
          <w:rtl/>
          <w:lang w:val="en-US"/>
        </w:rPr>
        <w:t xml:space="preserve"> </w:t>
      </w:r>
    </w:p>
    <w:p w14:paraId="7C87CC7D" w14:textId="2C69903E" w:rsidR="000A4179" w:rsidRPr="00440EDE" w:rsidRDefault="000A4179" w:rsidP="00C93213">
      <w:pPr>
        <w:pStyle w:val="Heading1"/>
        <w:spacing w:line="23" w:lineRule="atLeast"/>
        <w:rPr>
          <w:rFonts w:asciiTheme="minorHAnsi" w:hAnsiTheme="minorHAnsi" w:cstheme="minorHAnsi"/>
          <w:sz w:val="22"/>
          <w:szCs w:val="22"/>
          <w:rtl/>
          <w:lang w:val="en-US"/>
        </w:rPr>
      </w:pPr>
      <w:bookmarkStart w:id="14" w:name="_Toc111985349"/>
      <w:r w:rsidRPr="00440EDE">
        <w:rPr>
          <w:rFonts w:asciiTheme="minorHAnsi" w:hAnsiTheme="minorHAnsi" w:cstheme="minorHAnsi"/>
          <w:sz w:val="22"/>
          <w:szCs w:val="22"/>
          <w:rtl/>
          <w:lang w:val="en-US"/>
        </w:rPr>
        <w:t>סיכום</w:t>
      </w:r>
      <w:bookmarkEnd w:id="14"/>
    </w:p>
    <w:p w14:paraId="66A0E3EA" w14:textId="1CDC46D9" w:rsidR="00026D05" w:rsidRPr="00440EDE" w:rsidRDefault="002B529F" w:rsidP="00C93213">
      <w:pPr>
        <w:pStyle w:val="Heading2"/>
        <w:spacing w:line="23" w:lineRule="atLeast"/>
        <w:rPr>
          <w:rFonts w:asciiTheme="minorHAnsi" w:hAnsiTheme="minorHAnsi" w:cstheme="minorHAnsi"/>
          <w:sz w:val="22"/>
          <w:szCs w:val="22"/>
          <w:rtl/>
          <w:lang w:val="en-US"/>
        </w:rPr>
      </w:pPr>
      <w:bookmarkStart w:id="15" w:name="_Toc111985350"/>
      <w:r w:rsidRPr="00440EDE">
        <w:rPr>
          <w:rFonts w:asciiTheme="minorHAnsi" w:hAnsiTheme="minorHAnsi" w:cstheme="minorHAnsi"/>
          <w:sz w:val="22"/>
          <w:szCs w:val="22"/>
          <w:rtl/>
          <w:lang w:val="en-US"/>
        </w:rPr>
        <w:t>הרצת המודלים</w:t>
      </w:r>
      <w:bookmarkEnd w:id="15"/>
      <w:r w:rsidR="00026D05" w:rsidRPr="00440EDE">
        <w:rPr>
          <w:rFonts w:asciiTheme="minorHAnsi" w:hAnsiTheme="minorHAnsi" w:cstheme="minorHAnsi"/>
          <w:sz w:val="22"/>
          <w:szCs w:val="22"/>
          <w:rtl/>
          <w:lang w:val="en-US"/>
        </w:rPr>
        <w:t xml:space="preserve"> </w:t>
      </w:r>
    </w:p>
    <w:p w14:paraId="0FBAAE68" w14:textId="0315DD47" w:rsidR="00237FAA" w:rsidRPr="00440EDE" w:rsidRDefault="00237FAA" w:rsidP="00C93213">
      <w:pPr>
        <w:spacing w:line="23" w:lineRule="atLeast"/>
        <w:rPr>
          <w:rFonts w:cstheme="minorHAnsi"/>
          <w:sz w:val="22"/>
          <w:szCs w:val="22"/>
          <w:rtl/>
          <w:lang w:val="en-US"/>
        </w:rPr>
      </w:pPr>
      <w:r w:rsidRPr="00440EDE">
        <w:rPr>
          <w:rFonts w:cstheme="minorHAnsi"/>
          <w:sz w:val="22"/>
          <w:szCs w:val="22"/>
          <w:rtl/>
          <w:lang w:val="en-US"/>
        </w:rPr>
        <w:t>בכ</w:t>
      </w:r>
      <w:r w:rsidR="002B529F" w:rsidRPr="00440EDE">
        <w:rPr>
          <w:rFonts w:cstheme="minorHAnsi"/>
          <w:sz w:val="22"/>
          <w:szCs w:val="22"/>
          <w:rtl/>
          <w:lang w:val="en-US"/>
        </w:rPr>
        <w:t>ל</w:t>
      </w:r>
      <w:r w:rsidRPr="00440EDE">
        <w:rPr>
          <w:rFonts w:cstheme="minorHAnsi"/>
          <w:sz w:val="22"/>
          <w:szCs w:val="22"/>
          <w:rtl/>
          <w:lang w:val="en-US"/>
        </w:rPr>
        <w:t>ל המודלים השתמש</w:t>
      </w:r>
      <w:r w:rsidR="00185E91">
        <w:rPr>
          <w:rFonts w:cstheme="minorHAnsi" w:hint="cs"/>
          <w:sz w:val="22"/>
          <w:szCs w:val="22"/>
          <w:rtl/>
          <w:lang w:val="en-US"/>
        </w:rPr>
        <w:t>תי</w:t>
      </w:r>
      <w:r w:rsidRPr="00440EDE">
        <w:rPr>
          <w:rFonts w:cstheme="minorHAnsi"/>
          <w:sz w:val="22"/>
          <w:szCs w:val="22"/>
          <w:rtl/>
          <w:lang w:val="en-US"/>
        </w:rPr>
        <w:t xml:space="preserve"> ב</w:t>
      </w:r>
      <w:r w:rsidR="00610155" w:rsidRPr="00440EDE">
        <w:rPr>
          <w:rFonts w:cstheme="minorHAnsi"/>
          <w:sz w:val="22"/>
          <w:szCs w:val="22"/>
          <w:rtl/>
          <w:lang w:val="en-US"/>
        </w:rPr>
        <w:t>מתודת</w:t>
      </w:r>
      <w:r w:rsidR="00231D26" w:rsidRPr="00440EDE">
        <w:rPr>
          <w:rFonts w:cstheme="minorHAnsi"/>
          <w:sz w:val="22"/>
          <w:szCs w:val="22"/>
          <w:rtl/>
          <w:lang w:val="en-US"/>
        </w:rPr>
        <w:t xml:space="preserve"> </w:t>
      </w:r>
      <w:proofErr w:type="spellStart"/>
      <w:r w:rsidR="00610155" w:rsidRPr="00440EDE">
        <w:rPr>
          <w:rFonts w:cstheme="minorHAnsi"/>
          <w:sz w:val="22"/>
          <w:szCs w:val="22"/>
          <w:lang w:val="en-US"/>
        </w:rPr>
        <w:t>gridsearchcv</w:t>
      </w:r>
      <w:proofErr w:type="spellEnd"/>
      <w:r w:rsidR="00231D26" w:rsidRPr="00440EDE">
        <w:rPr>
          <w:rFonts w:cstheme="minorHAnsi"/>
          <w:sz w:val="22"/>
          <w:szCs w:val="22"/>
          <w:rtl/>
          <w:lang w:val="en-US"/>
        </w:rPr>
        <w:t xml:space="preserve"> </w:t>
      </w:r>
      <w:r w:rsidRPr="00440EDE">
        <w:rPr>
          <w:rFonts w:cstheme="minorHAnsi"/>
          <w:sz w:val="22"/>
          <w:szCs w:val="22"/>
          <w:rtl/>
          <w:lang w:val="en-US"/>
        </w:rPr>
        <w:t xml:space="preserve">לצורך ביצוע אופטימיזציה של </w:t>
      </w:r>
      <w:proofErr w:type="spellStart"/>
      <w:r w:rsidRPr="00440EDE">
        <w:rPr>
          <w:rFonts w:cstheme="minorHAnsi"/>
          <w:sz w:val="22"/>
          <w:szCs w:val="22"/>
          <w:rtl/>
          <w:lang w:val="en-US"/>
        </w:rPr>
        <w:t>הייפר</w:t>
      </w:r>
      <w:proofErr w:type="spellEnd"/>
      <w:r w:rsidR="00610155" w:rsidRPr="00440EDE">
        <w:rPr>
          <w:rFonts w:cstheme="minorHAnsi"/>
          <w:sz w:val="22"/>
          <w:szCs w:val="22"/>
          <w:rtl/>
          <w:lang w:val="en-US"/>
        </w:rPr>
        <w:t>-</w:t>
      </w:r>
      <w:r w:rsidRPr="00440EDE">
        <w:rPr>
          <w:rFonts w:cstheme="minorHAnsi"/>
          <w:sz w:val="22"/>
          <w:szCs w:val="22"/>
          <w:rtl/>
          <w:lang w:val="en-US"/>
        </w:rPr>
        <w:t>פרמטרים</w:t>
      </w:r>
      <w:r w:rsidR="001B1D61" w:rsidRPr="00440EDE">
        <w:rPr>
          <w:rFonts w:cstheme="minorHAnsi"/>
          <w:sz w:val="22"/>
          <w:szCs w:val="22"/>
          <w:rtl/>
          <w:lang w:val="en-US"/>
        </w:rPr>
        <w:t xml:space="preserve">, </w:t>
      </w:r>
      <w:r w:rsidR="008922A1" w:rsidRPr="00440EDE">
        <w:rPr>
          <w:rFonts w:cstheme="minorHAnsi"/>
          <w:sz w:val="22"/>
          <w:szCs w:val="22"/>
          <w:rtl/>
          <w:lang w:val="en-US"/>
        </w:rPr>
        <w:t>כאשר האופטימיזציה נעשתה בהתאם ל</w:t>
      </w:r>
      <w:r w:rsidR="00610155" w:rsidRPr="00440EDE">
        <w:rPr>
          <w:rFonts w:cstheme="minorHAnsi"/>
          <w:sz w:val="22"/>
          <w:szCs w:val="22"/>
          <w:rtl/>
          <w:lang w:val="en-US"/>
        </w:rPr>
        <w:t xml:space="preserve">תוצאות מדד </w:t>
      </w:r>
      <w:r w:rsidR="003B5D4F" w:rsidRPr="00440EDE">
        <w:rPr>
          <w:rFonts w:cstheme="minorHAnsi"/>
          <w:sz w:val="22"/>
          <w:szCs w:val="22"/>
          <w:lang w:val="en-US"/>
        </w:rPr>
        <w:t>AUC</w:t>
      </w:r>
      <w:r w:rsidR="00610155" w:rsidRPr="00440EDE">
        <w:rPr>
          <w:rFonts w:cstheme="minorHAnsi"/>
          <w:sz w:val="22"/>
          <w:szCs w:val="22"/>
          <w:lang w:val="en-US"/>
        </w:rPr>
        <w:t>-score</w:t>
      </w:r>
      <w:r w:rsidRPr="00440EDE">
        <w:rPr>
          <w:rFonts w:cstheme="minorHAnsi"/>
          <w:sz w:val="22"/>
          <w:szCs w:val="22"/>
          <w:rtl/>
          <w:lang w:val="en-US"/>
        </w:rPr>
        <w:t>.</w:t>
      </w:r>
      <w:r w:rsidR="00610155" w:rsidRPr="00440EDE">
        <w:rPr>
          <w:rFonts w:cstheme="minorHAnsi"/>
          <w:sz w:val="22"/>
          <w:szCs w:val="22"/>
          <w:rtl/>
          <w:lang w:val="en-US"/>
        </w:rPr>
        <w:t xml:space="preserve"> ישנם מקרים</w:t>
      </w:r>
      <w:r w:rsidRPr="00440EDE">
        <w:rPr>
          <w:rFonts w:cstheme="minorHAnsi"/>
          <w:sz w:val="22"/>
          <w:szCs w:val="22"/>
          <w:rtl/>
          <w:lang w:val="en-US"/>
        </w:rPr>
        <w:t xml:space="preserve"> </w:t>
      </w:r>
      <w:r w:rsidR="008922A1" w:rsidRPr="00440EDE">
        <w:rPr>
          <w:rFonts w:cstheme="minorHAnsi"/>
          <w:sz w:val="22"/>
          <w:szCs w:val="22"/>
          <w:rtl/>
          <w:lang w:val="en-US"/>
        </w:rPr>
        <w:t xml:space="preserve">בהם </w:t>
      </w:r>
      <w:r w:rsidRPr="00440EDE">
        <w:rPr>
          <w:rFonts w:cstheme="minorHAnsi"/>
          <w:sz w:val="22"/>
          <w:szCs w:val="22"/>
          <w:rtl/>
          <w:lang w:val="en-US"/>
        </w:rPr>
        <w:t>ביצע</w:t>
      </w:r>
      <w:r w:rsidR="00185E91">
        <w:rPr>
          <w:rFonts w:cstheme="minorHAnsi" w:hint="cs"/>
          <w:sz w:val="22"/>
          <w:szCs w:val="22"/>
          <w:rtl/>
          <w:lang w:val="en-US"/>
        </w:rPr>
        <w:t xml:space="preserve">תי </w:t>
      </w:r>
      <w:r w:rsidRPr="00440EDE">
        <w:rPr>
          <w:rFonts w:cstheme="minorHAnsi"/>
          <w:sz w:val="22"/>
          <w:szCs w:val="22"/>
          <w:rtl/>
          <w:lang w:val="en-US"/>
        </w:rPr>
        <w:t>שילוב בין ה</w:t>
      </w:r>
      <w:r w:rsidR="00610155" w:rsidRPr="00440EDE">
        <w:rPr>
          <w:rFonts w:cstheme="minorHAnsi"/>
          <w:sz w:val="22"/>
          <w:szCs w:val="22"/>
          <w:rtl/>
          <w:lang w:val="en-US"/>
        </w:rPr>
        <w:t>מתודה</w:t>
      </w:r>
      <w:r w:rsidRPr="00440EDE">
        <w:rPr>
          <w:rFonts w:cstheme="minorHAnsi"/>
          <w:sz w:val="22"/>
          <w:szCs w:val="22"/>
          <w:rtl/>
          <w:lang w:val="en-US"/>
        </w:rPr>
        <w:t xml:space="preserve"> לבין "היגיון ידני"</w:t>
      </w:r>
      <w:r w:rsidR="00610155" w:rsidRPr="00440EDE">
        <w:rPr>
          <w:rFonts w:cstheme="minorHAnsi"/>
          <w:sz w:val="22"/>
          <w:szCs w:val="22"/>
          <w:rtl/>
          <w:lang w:val="en-US"/>
        </w:rPr>
        <w:t>,</w:t>
      </w:r>
      <w:r w:rsidRPr="00440EDE">
        <w:rPr>
          <w:rFonts w:cstheme="minorHAnsi"/>
          <w:sz w:val="22"/>
          <w:szCs w:val="22"/>
          <w:rtl/>
          <w:lang w:val="en-US"/>
        </w:rPr>
        <w:t xml:space="preserve"> </w:t>
      </w:r>
      <w:r w:rsidR="00610155" w:rsidRPr="00440EDE">
        <w:rPr>
          <w:rFonts w:cstheme="minorHAnsi"/>
          <w:sz w:val="22"/>
          <w:szCs w:val="22"/>
          <w:rtl/>
          <w:lang w:val="en-US"/>
        </w:rPr>
        <w:t xml:space="preserve">וזאת </w:t>
      </w:r>
      <w:r w:rsidRPr="00440EDE">
        <w:rPr>
          <w:rFonts w:cstheme="minorHAnsi"/>
          <w:sz w:val="22"/>
          <w:szCs w:val="22"/>
          <w:rtl/>
          <w:lang w:val="en-US"/>
        </w:rPr>
        <w:t xml:space="preserve">בכדי לחסוך זמן ריצה בכל ריצה נתונה. </w:t>
      </w:r>
      <w:r w:rsidR="00610155" w:rsidRPr="00440EDE">
        <w:rPr>
          <w:rFonts w:cstheme="minorHAnsi"/>
          <w:sz w:val="22"/>
          <w:szCs w:val="22"/>
          <w:rtl/>
          <w:lang w:val="en-US"/>
        </w:rPr>
        <w:t>כלומר עשי</w:t>
      </w:r>
      <w:r w:rsidR="00185E91">
        <w:rPr>
          <w:rFonts w:cstheme="minorHAnsi" w:hint="cs"/>
          <w:sz w:val="22"/>
          <w:szCs w:val="22"/>
          <w:rtl/>
          <w:lang w:val="en-US"/>
        </w:rPr>
        <w:t>תי</w:t>
      </w:r>
      <w:r w:rsidR="00610155" w:rsidRPr="00440EDE">
        <w:rPr>
          <w:rFonts w:cstheme="minorHAnsi"/>
          <w:sz w:val="22"/>
          <w:szCs w:val="22"/>
          <w:rtl/>
          <w:lang w:val="en-US"/>
        </w:rPr>
        <w:t xml:space="preserve"> </w:t>
      </w:r>
      <w:r w:rsidRPr="00440EDE">
        <w:rPr>
          <w:rFonts w:cstheme="minorHAnsi"/>
          <w:sz w:val="22"/>
          <w:szCs w:val="22"/>
          <w:rtl/>
          <w:lang w:val="en-US"/>
        </w:rPr>
        <w:t>שימוש ב</w:t>
      </w:r>
      <w:r w:rsidR="00610155" w:rsidRPr="00440EDE">
        <w:rPr>
          <w:rFonts w:cstheme="minorHAnsi"/>
          <w:sz w:val="22"/>
          <w:szCs w:val="22"/>
          <w:rtl/>
          <w:lang w:val="en-US"/>
        </w:rPr>
        <w:t>-</w:t>
      </w:r>
      <w:r w:rsidR="00610155" w:rsidRPr="00440EDE">
        <w:rPr>
          <w:rFonts w:cstheme="minorHAnsi"/>
          <w:sz w:val="22"/>
          <w:szCs w:val="22"/>
          <w:lang w:val="en-US"/>
        </w:rPr>
        <w:t>grid</w:t>
      </w:r>
      <w:r w:rsidRPr="00440EDE">
        <w:rPr>
          <w:rFonts w:cstheme="minorHAnsi"/>
          <w:sz w:val="22"/>
          <w:szCs w:val="22"/>
          <w:rtl/>
          <w:lang w:val="en-US"/>
        </w:rPr>
        <w:t xml:space="preserve"> פרמטרים רחב עם מעט משתנים, וצימצום שלו על סמך התוצאות המתקבלות</w:t>
      </w:r>
      <w:r w:rsidR="00610155" w:rsidRPr="00440EDE">
        <w:rPr>
          <w:rFonts w:cstheme="minorHAnsi"/>
          <w:sz w:val="22"/>
          <w:szCs w:val="22"/>
          <w:rtl/>
          <w:lang w:val="en-US"/>
        </w:rPr>
        <w:t>. (במחברת ניתן לראות את ה-</w:t>
      </w:r>
      <w:r w:rsidR="00610155" w:rsidRPr="00440EDE">
        <w:rPr>
          <w:rFonts w:cstheme="minorHAnsi"/>
          <w:sz w:val="22"/>
          <w:szCs w:val="22"/>
          <w:lang w:val="en-US"/>
        </w:rPr>
        <w:t xml:space="preserve"> grids</w:t>
      </w:r>
      <w:r w:rsidR="00610155" w:rsidRPr="00440EDE">
        <w:rPr>
          <w:rFonts w:cstheme="minorHAnsi"/>
          <w:sz w:val="22"/>
          <w:szCs w:val="22"/>
          <w:rtl/>
          <w:lang w:val="en-US"/>
        </w:rPr>
        <w:t>השונים בהם נעשה שימוש כהערות תחת #)</w:t>
      </w:r>
    </w:p>
    <w:p w14:paraId="78DDD461" w14:textId="41588E7B" w:rsidR="004C5D79" w:rsidRPr="00440EDE" w:rsidRDefault="00026D05" w:rsidP="00C93213">
      <w:pPr>
        <w:spacing w:line="23" w:lineRule="atLeast"/>
        <w:rPr>
          <w:rFonts w:cstheme="minorHAnsi"/>
          <w:sz w:val="22"/>
          <w:szCs w:val="22"/>
          <w:rtl/>
          <w:lang w:val="en-US"/>
        </w:rPr>
      </w:pPr>
      <w:r w:rsidRPr="00440EDE">
        <w:rPr>
          <w:rFonts w:cstheme="minorHAnsi"/>
          <w:sz w:val="22"/>
          <w:szCs w:val="22"/>
          <w:rtl/>
          <w:lang w:val="en-US"/>
        </w:rPr>
        <w:t>הרצ</w:t>
      </w:r>
      <w:r w:rsidR="00185E91">
        <w:rPr>
          <w:rFonts w:cstheme="minorHAnsi" w:hint="cs"/>
          <w:sz w:val="22"/>
          <w:szCs w:val="22"/>
          <w:rtl/>
          <w:lang w:val="en-US"/>
        </w:rPr>
        <w:t>תי</w:t>
      </w:r>
      <w:r w:rsidR="00610155" w:rsidRPr="00440EDE">
        <w:rPr>
          <w:rFonts w:cstheme="minorHAnsi"/>
          <w:sz w:val="22"/>
          <w:szCs w:val="22"/>
          <w:rtl/>
          <w:lang w:val="en-US"/>
        </w:rPr>
        <w:t xml:space="preserve"> מספר מודלים </w:t>
      </w:r>
      <w:r w:rsidR="007F172D" w:rsidRPr="00440EDE">
        <w:rPr>
          <w:rFonts w:cstheme="minorHAnsi"/>
          <w:sz w:val="22"/>
          <w:szCs w:val="22"/>
          <w:rtl/>
          <w:lang w:val="en-US"/>
        </w:rPr>
        <w:t>כדלהלן</w:t>
      </w:r>
      <w:r w:rsidR="004C5D79" w:rsidRPr="00440EDE">
        <w:rPr>
          <w:rFonts w:cstheme="minorHAnsi"/>
          <w:sz w:val="22"/>
          <w:szCs w:val="22"/>
          <w:rtl/>
          <w:lang w:val="en-US"/>
        </w:rPr>
        <w:t>:</w:t>
      </w:r>
    </w:p>
    <w:p w14:paraId="6E68A316" w14:textId="353A1733" w:rsidR="007C50F1" w:rsidRPr="00440EDE" w:rsidRDefault="006A73EF" w:rsidP="00C93213">
      <w:pPr>
        <w:pStyle w:val="ListParagraph"/>
        <w:numPr>
          <w:ilvl w:val="0"/>
          <w:numId w:val="20"/>
        </w:numPr>
        <w:spacing w:line="23" w:lineRule="atLeast"/>
        <w:ind w:left="360"/>
        <w:rPr>
          <w:rFonts w:cstheme="minorHAnsi"/>
          <w:sz w:val="22"/>
          <w:szCs w:val="22"/>
          <w:rtl/>
          <w:lang w:val="en-US"/>
        </w:rPr>
      </w:pPr>
      <w:r w:rsidRPr="00440EDE">
        <w:rPr>
          <w:rFonts w:cstheme="minorHAnsi"/>
          <w:b/>
          <w:bCs/>
          <w:sz w:val="22"/>
          <w:szCs w:val="22"/>
          <w:u w:val="single"/>
          <w:lang w:val="en-US"/>
        </w:rPr>
        <w:t>Naïve-Bias</w:t>
      </w:r>
      <w:r w:rsidR="003B5D4F" w:rsidRPr="00440EDE">
        <w:rPr>
          <w:rFonts w:cstheme="minorHAnsi"/>
          <w:b/>
          <w:bCs/>
          <w:sz w:val="22"/>
          <w:szCs w:val="22"/>
          <w:u w:val="single"/>
          <w:rtl/>
          <w:lang w:val="en-US"/>
        </w:rPr>
        <w:t>:</w:t>
      </w:r>
      <w:r w:rsidR="001F3005" w:rsidRPr="00440EDE">
        <w:rPr>
          <w:rFonts w:cstheme="minorHAnsi"/>
          <w:sz w:val="22"/>
          <w:szCs w:val="22"/>
          <w:rtl/>
          <w:lang w:val="en-US"/>
        </w:rPr>
        <w:t xml:space="preserve"> </w:t>
      </w:r>
      <w:r w:rsidR="00123FED" w:rsidRPr="00440EDE">
        <w:rPr>
          <w:rFonts w:cstheme="minorHAnsi"/>
          <w:sz w:val="22"/>
          <w:szCs w:val="22"/>
          <w:rtl/>
          <w:lang w:val="en-US"/>
        </w:rPr>
        <w:t>בניגוד למודלים אחרים</w:t>
      </w:r>
      <w:r w:rsidRPr="00440EDE">
        <w:rPr>
          <w:rFonts w:cstheme="minorHAnsi"/>
          <w:sz w:val="22"/>
          <w:szCs w:val="22"/>
          <w:rtl/>
          <w:lang w:val="en-US"/>
        </w:rPr>
        <w:t xml:space="preserve"> המודל </w:t>
      </w:r>
      <w:r w:rsidR="00123FED" w:rsidRPr="00440EDE">
        <w:rPr>
          <w:rFonts w:cstheme="minorHAnsi"/>
          <w:sz w:val="22"/>
          <w:szCs w:val="22"/>
          <w:rtl/>
          <w:lang w:val="en-US"/>
        </w:rPr>
        <w:t>מבוסס על נוסחאות מובהקות</w:t>
      </w:r>
      <w:r w:rsidRPr="00440EDE">
        <w:rPr>
          <w:rFonts w:cstheme="minorHAnsi"/>
          <w:sz w:val="22"/>
          <w:szCs w:val="22"/>
          <w:rtl/>
          <w:lang w:val="en-US"/>
        </w:rPr>
        <w:t xml:space="preserve">, </w:t>
      </w:r>
      <w:r w:rsidR="00123FED" w:rsidRPr="00440EDE">
        <w:rPr>
          <w:rFonts w:cstheme="minorHAnsi"/>
          <w:sz w:val="22"/>
          <w:szCs w:val="22"/>
          <w:rtl/>
          <w:lang w:val="en-US"/>
        </w:rPr>
        <w:t xml:space="preserve">ולכן לא </w:t>
      </w:r>
      <w:r w:rsidR="005C0011" w:rsidRPr="00440EDE">
        <w:rPr>
          <w:rFonts w:cstheme="minorHAnsi"/>
          <w:sz w:val="22"/>
          <w:szCs w:val="22"/>
          <w:rtl/>
          <w:lang w:val="en-US"/>
        </w:rPr>
        <w:t>ביצע</w:t>
      </w:r>
      <w:r w:rsidR="00185E91">
        <w:rPr>
          <w:rFonts w:cstheme="minorHAnsi" w:hint="cs"/>
          <w:sz w:val="22"/>
          <w:szCs w:val="22"/>
          <w:rtl/>
          <w:lang w:val="en-US"/>
        </w:rPr>
        <w:t>תי</w:t>
      </w:r>
      <w:r w:rsidR="005C0011" w:rsidRPr="00440EDE">
        <w:rPr>
          <w:rFonts w:cstheme="minorHAnsi"/>
          <w:sz w:val="22"/>
          <w:szCs w:val="22"/>
          <w:rtl/>
          <w:lang w:val="en-US"/>
        </w:rPr>
        <w:t xml:space="preserve"> אופטימיזציה</w:t>
      </w:r>
      <w:r w:rsidR="00123FED" w:rsidRPr="00440EDE">
        <w:rPr>
          <w:rFonts w:cstheme="minorHAnsi"/>
          <w:sz w:val="22"/>
          <w:szCs w:val="22"/>
          <w:rtl/>
          <w:lang w:val="en-US"/>
        </w:rPr>
        <w:t xml:space="preserve"> עבור </w:t>
      </w:r>
      <w:proofErr w:type="spellStart"/>
      <w:r w:rsidR="005C0011" w:rsidRPr="00440EDE">
        <w:rPr>
          <w:rFonts w:cstheme="minorHAnsi"/>
          <w:sz w:val="22"/>
          <w:szCs w:val="22"/>
          <w:rtl/>
          <w:lang w:val="en-US"/>
        </w:rPr>
        <w:t>ה</w:t>
      </w:r>
      <w:r w:rsidR="00123FED" w:rsidRPr="00440EDE">
        <w:rPr>
          <w:rFonts w:cstheme="minorHAnsi"/>
          <w:sz w:val="22"/>
          <w:szCs w:val="22"/>
          <w:rtl/>
          <w:lang w:val="en-US"/>
        </w:rPr>
        <w:t>הייפר</w:t>
      </w:r>
      <w:proofErr w:type="spellEnd"/>
      <w:r w:rsidRPr="00440EDE">
        <w:rPr>
          <w:rFonts w:cstheme="minorHAnsi"/>
          <w:sz w:val="22"/>
          <w:szCs w:val="22"/>
          <w:rtl/>
          <w:lang w:val="en-US"/>
        </w:rPr>
        <w:t>-</w:t>
      </w:r>
      <w:r w:rsidR="00123FED" w:rsidRPr="00440EDE">
        <w:rPr>
          <w:rFonts w:cstheme="minorHAnsi"/>
          <w:sz w:val="22"/>
          <w:szCs w:val="22"/>
          <w:rtl/>
          <w:lang w:val="en-US"/>
        </w:rPr>
        <w:t>פרמטרים</w:t>
      </w:r>
      <w:r w:rsidR="002C37A9" w:rsidRPr="00440EDE">
        <w:rPr>
          <w:rFonts w:cstheme="minorHAnsi"/>
          <w:sz w:val="22"/>
          <w:szCs w:val="22"/>
          <w:rtl/>
          <w:lang w:val="en-US"/>
        </w:rPr>
        <w:t xml:space="preserve">. </w:t>
      </w:r>
      <w:r w:rsidR="006E5E75" w:rsidRPr="00440EDE">
        <w:rPr>
          <w:rFonts w:cstheme="minorHAnsi"/>
          <w:sz w:val="22"/>
          <w:szCs w:val="22"/>
          <w:rtl/>
          <w:lang w:val="en-US"/>
        </w:rPr>
        <w:t xml:space="preserve">לאחר </w:t>
      </w:r>
      <w:r w:rsidRPr="00440EDE">
        <w:rPr>
          <w:rFonts w:cstheme="minorHAnsi"/>
          <w:sz w:val="22"/>
          <w:szCs w:val="22"/>
          <w:rtl/>
          <w:lang w:val="en-US"/>
        </w:rPr>
        <w:t>עיון</w:t>
      </w:r>
      <w:r w:rsidR="006E5E75" w:rsidRPr="00440EDE">
        <w:rPr>
          <w:rFonts w:cstheme="minorHAnsi"/>
          <w:sz w:val="22"/>
          <w:szCs w:val="22"/>
          <w:rtl/>
          <w:lang w:val="en-US"/>
        </w:rPr>
        <w:t xml:space="preserve"> </w:t>
      </w:r>
      <w:r w:rsidRPr="00440EDE">
        <w:rPr>
          <w:rFonts w:cstheme="minorHAnsi"/>
          <w:sz w:val="22"/>
          <w:szCs w:val="22"/>
          <w:rtl/>
          <w:lang w:val="en-US"/>
        </w:rPr>
        <w:t>בתרשים</w:t>
      </w:r>
      <w:r w:rsidR="006E5E75" w:rsidRPr="00440EDE">
        <w:rPr>
          <w:rFonts w:cstheme="minorHAnsi"/>
          <w:sz w:val="22"/>
          <w:szCs w:val="22"/>
          <w:rtl/>
          <w:lang w:val="en-US"/>
        </w:rPr>
        <w:t xml:space="preserve"> חשיבות הפיצ'רים</w:t>
      </w:r>
      <w:r w:rsidR="00715E75" w:rsidRPr="00440EDE">
        <w:rPr>
          <w:rFonts w:cstheme="minorHAnsi"/>
          <w:sz w:val="22"/>
          <w:szCs w:val="22"/>
          <w:rtl/>
          <w:lang w:val="en-US"/>
        </w:rPr>
        <w:t xml:space="preserve"> (ראו נספח 2)</w:t>
      </w:r>
      <w:r w:rsidR="006E5E75" w:rsidRPr="00440EDE">
        <w:rPr>
          <w:rFonts w:cstheme="minorHAnsi"/>
          <w:sz w:val="22"/>
          <w:szCs w:val="22"/>
          <w:rtl/>
          <w:lang w:val="en-US"/>
        </w:rPr>
        <w:t>, מצא</w:t>
      </w:r>
      <w:r w:rsidR="00185E91">
        <w:rPr>
          <w:rFonts w:cstheme="minorHAnsi" w:hint="cs"/>
          <w:sz w:val="22"/>
          <w:szCs w:val="22"/>
          <w:rtl/>
          <w:lang w:val="en-US"/>
        </w:rPr>
        <w:t>תי</w:t>
      </w:r>
      <w:r w:rsidR="006E5E75" w:rsidRPr="00440EDE">
        <w:rPr>
          <w:rFonts w:cstheme="minorHAnsi"/>
          <w:sz w:val="22"/>
          <w:szCs w:val="22"/>
          <w:rtl/>
          <w:lang w:val="en-US"/>
        </w:rPr>
        <w:t xml:space="preserve"> שפיצ'רים </w:t>
      </w:r>
      <w:r w:rsidR="002C37A9" w:rsidRPr="00440EDE">
        <w:rPr>
          <w:rFonts w:cstheme="minorHAnsi"/>
          <w:sz w:val="22"/>
          <w:szCs w:val="22"/>
          <w:rtl/>
          <w:lang w:val="en-US"/>
        </w:rPr>
        <w:t>מסוג</w:t>
      </w:r>
      <w:r w:rsidR="006E5E75" w:rsidRPr="00440EDE">
        <w:rPr>
          <w:rFonts w:cstheme="minorHAnsi"/>
          <w:sz w:val="22"/>
          <w:szCs w:val="22"/>
          <w:rtl/>
          <w:lang w:val="en-US"/>
        </w:rPr>
        <w:t xml:space="preserve"> </w:t>
      </w:r>
      <w:r w:rsidR="006E5E75" w:rsidRPr="00440EDE">
        <w:rPr>
          <w:rFonts w:cstheme="minorHAnsi"/>
          <w:sz w:val="22"/>
          <w:szCs w:val="22"/>
          <w:lang w:val="en-US"/>
        </w:rPr>
        <w:t>website</w:t>
      </w:r>
      <w:r w:rsidR="006E5E75" w:rsidRPr="00440EDE">
        <w:rPr>
          <w:rFonts w:cstheme="minorHAnsi"/>
          <w:sz w:val="22"/>
          <w:szCs w:val="22"/>
          <w:rtl/>
          <w:lang w:val="en-US"/>
        </w:rPr>
        <w:t xml:space="preserve"> היוו הגורם המשמעותי ביותר למודל זה</w:t>
      </w:r>
      <w:r w:rsidRPr="00440EDE">
        <w:rPr>
          <w:rFonts w:cstheme="minorHAnsi"/>
          <w:sz w:val="22"/>
          <w:szCs w:val="22"/>
          <w:rtl/>
          <w:lang w:val="en-US"/>
        </w:rPr>
        <w:t>, אשר הביא תוצאות טובות ביותר.</w:t>
      </w:r>
    </w:p>
    <w:p w14:paraId="2163913D" w14:textId="4C9F8E03" w:rsidR="008C7656" w:rsidRPr="00440EDE" w:rsidRDefault="008C7656" w:rsidP="00C93213">
      <w:pPr>
        <w:pStyle w:val="ListParagraph"/>
        <w:numPr>
          <w:ilvl w:val="0"/>
          <w:numId w:val="20"/>
        </w:numPr>
        <w:spacing w:line="23" w:lineRule="atLeast"/>
        <w:ind w:left="360"/>
        <w:rPr>
          <w:rFonts w:cstheme="minorHAnsi"/>
          <w:sz w:val="22"/>
          <w:szCs w:val="22"/>
          <w:lang w:val="en-US"/>
        </w:rPr>
      </w:pPr>
      <w:r w:rsidRPr="00440EDE">
        <w:rPr>
          <w:rFonts w:cstheme="minorHAnsi"/>
          <w:b/>
          <w:bCs/>
          <w:sz w:val="22"/>
          <w:szCs w:val="22"/>
          <w:u w:val="single"/>
          <w:lang w:val="en-US"/>
        </w:rPr>
        <w:t>Logistic regression</w:t>
      </w:r>
      <w:r w:rsidR="003B5D4F" w:rsidRPr="00440EDE">
        <w:rPr>
          <w:rFonts w:cstheme="minorHAnsi"/>
          <w:sz w:val="22"/>
          <w:szCs w:val="22"/>
          <w:rtl/>
          <w:lang w:val="en-US"/>
        </w:rPr>
        <w:t>:</w:t>
      </w:r>
      <w:r w:rsidR="006A73EF" w:rsidRPr="00440EDE">
        <w:rPr>
          <w:rFonts w:cstheme="minorHAnsi"/>
          <w:sz w:val="22"/>
          <w:szCs w:val="22"/>
          <w:rtl/>
          <w:lang w:val="en-US"/>
        </w:rPr>
        <w:t xml:space="preserve"> ביצע</w:t>
      </w:r>
      <w:r w:rsidR="00185E91">
        <w:rPr>
          <w:rFonts w:cstheme="minorHAnsi" w:hint="cs"/>
          <w:sz w:val="22"/>
          <w:szCs w:val="22"/>
          <w:rtl/>
          <w:lang w:val="en-US"/>
        </w:rPr>
        <w:t>תי</w:t>
      </w:r>
      <w:r w:rsidR="006A73EF" w:rsidRPr="00440EDE">
        <w:rPr>
          <w:rFonts w:cstheme="minorHAnsi"/>
          <w:sz w:val="22"/>
          <w:szCs w:val="22"/>
          <w:rtl/>
          <w:lang w:val="en-US"/>
        </w:rPr>
        <w:t xml:space="preserve"> אופטימיזציה למודל בהתאם לתרשים </w:t>
      </w:r>
      <w:r w:rsidRPr="00440EDE">
        <w:rPr>
          <w:rFonts w:cstheme="minorHAnsi"/>
          <w:sz w:val="22"/>
          <w:szCs w:val="22"/>
          <w:rtl/>
          <w:lang w:val="en-US"/>
        </w:rPr>
        <w:t>חשיבות הפיצ'רים</w:t>
      </w:r>
      <w:r w:rsidR="00715E75" w:rsidRPr="00440EDE">
        <w:rPr>
          <w:rFonts w:cstheme="minorHAnsi"/>
          <w:sz w:val="22"/>
          <w:szCs w:val="22"/>
          <w:rtl/>
          <w:lang w:val="en-US"/>
        </w:rPr>
        <w:t xml:space="preserve"> (ראו נספח 2)</w:t>
      </w:r>
      <w:r w:rsidR="00C93213">
        <w:rPr>
          <w:rFonts w:cstheme="minorHAnsi" w:hint="cs"/>
          <w:sz w:val="22"/>
          <w:szCs w:val="22"/>
          <w:rtl/>
          <w:lang w:val="en-US"/>
        </w:rPr>
        <w:t>.</w:t>
      </w:r>
      <w:r w:rsidRPr="00440EDE">
        <w:rPr>
          <w:rFonts w:cstheme="minorHAnsi"/>
          <w:sz w:val="22"/>
          <w:szCs w:val="22"/>
          <w:rtl/>
          <w:lang w:val="en-US"/>
        </w:rPr>
        <w:t xml:space="preserve"> הפיצ'רים ש</w:t>
      </w:r>
      <w:r w:rsidR="006A73EF" w:rsidRPr="00440EDE">
        <w:rPr>
          <w:rFonts w:cstheme="minorHAnsi"/>
          <w:sz w:val="22"/>
          <w:szCs w:val="22"/>
          <w:rtl/>
          <w:lang w:val="en-US"/>
        </w:rPr>
        <w:t xml:space="preserve">הכי </w:t>
      </w:r>
      <w:r w:rsidRPr="00440EDE">
        <w:rPr>
          <w:rFonts w:cstheme="minorHAnsi"/>
          <w:sz w:val="22"/>
          <w:szCs w:val="22"/>
          <w:rtl/>
          <w:lang w:val="en-US"/>
        </w:rPr>
        <w:t xml:space="preserve">השפיעו עליו </w:t>
      </w:r>
      <w:r w:rsidR="006A73EF" w:rsidRPr="00440EDE">
        <w:rPr>
          <w:rFonts w:cstheme="minorHAnsi"/>
          <w:sz w:val="22"/>
          <w:szCs w:val="22"/>
          <w:rtl/>
          <w:lang w:val="en-US"/>
        </w:rPr>
        <w:t>הם</w:t>
      </w:r>
      <w:r w:rsidRPr="00440EDE">
        <w:rPr>
          <w:rFonts w:cstheme="minorHAnsi"/>
          <w:sz w:val="22"/>
          <w:szCs w:val="22"/>
          <w:rtl/>
          <w:lang w:val="en-US"/>
        </w:rPr>
        <w:t xml:space="preserve"> </w:t>
      </w:r>
      <w:proofErr w:type="spellStart"/>
      <w:r w:rsidR="006A73EF" w:rsidRPr="00440EDE">
        <w:rPr>
          <w:rFonts w:cstheme="minorHAnsi"/>
          <w:sz w:val="22"/>
          <w:szCs w:val="22"/>
          <w:rtl/>
          <w:lang w:val="en-US"/>
        </w:rPr>
        <w:t>פיצ'רי</w:t>
      </w:r>
      <w:proofErr w:type="spellEnd"/>
      <w:r w:rsidR="006A73EF" w:rsidRPr="00440EDE">
        <w:rPr>
          <w:rFonts w:cstheme="minorHAnsi"/>
          <w:sz w:val="22"/>
          <w:szCs w:val="22"/>
          <w:rtl/>
          <w:lang w:val="en-US"/>
        </w:rPr>
        <w:t xml:space="preserve"> </w:t>
      </w:r>
      <w:r w:rsidR="004F519E" w:rsidRPr="00440EDE">
        <w:rPr>
          <w:rFonts w:cstheme="minorHAnsi"/>
          <w:sz w:val="22"/>
          <w:szCs w:val="22"/>
          <w:lang w:val="en-US"/>
        </w:rPr>
        <w:t>website</w:t>
      </w:r>
      <w:r w:rsidRPr="00440EDE">
        <w:rPr>
          <w:rFonts w:cstheme="minorHAnsi"/>
          <w:sz w:val="22"/>
          <w:szCs w:val="22"/>
          <w:rtl/>
          <w:lang w:val="en-US"/>
        </w:rPr>
        <w:t xml:space="preserve"> </w:t>
      </w:r>
      <w:r w:rsidR="004F519E" w:rsidRPr="00440EDE">
        <w:rPr>
          <w:rFonts w:cstheme="minorHAnsi"/>
          <w:sz w:val="22"/>
          <w:szCs w:val="22"/>
          <w:rtl/>
          <w:lang w:val="en-US"/>
        </w:rPr>
        <w:t xml:space="preserve">השונים </w:t>
      </w:r>
      <w:r w:rsidR="006A73EF" w:rsidRPr="00440EDE">
        <w:rPr>
          <w:rFonts w:cstheme="minorHAnsi"/>
          <w:sz w:val="22"/>
          <w:szCs w:val="22"/>
          <w:rtl/>
          <w:lang w:val="en-US"/>
        </w:rPr>
        <w:t>(מבחינת</w:t>
      </w:r>
      <w:r w:rsidRPr="00440EDE">
        <w:rPr>
          <w:rFonts w:cstheme="minorHAnsi"/>
          <w:sz w:val="22"/>
          <w:szCs w:val="22"/>
          <w:rtl/>
          <w:lang w:val="en-US"/>
        </w:rPr>
        <w:t xml:space="preserve"> </w:t>
      </w:r>
      <w:r w:rsidR="005C0011" w:rsidRPr="00440EDE">
        <w:rPr>
          <w:rFonts w:cstheme="minorHAnsi"/>
          <w:sz w:val="22"/>
          <w:szCs w:val="22"/>
          <w:rtl/>
          <w:lang w:val="en-US"/>
        </w:rPr>
        <w:t>קורלציה</w:t>
      </w:r>
      <w:r w:rsidRPr="00440EDE">
        <w:rPr>
          <w:rFonts w:cstheme="minorHAnsi"/>
          <w:sz w:val="22"/>
          <w:szCs w:val="22"/>
          <w:rtl/>
          <w:lang w:val="en-US"/>
        </w:rPr>
        <w:t xml:space="preserve"> </w:t>
      </w:r>
      <w:r w:rsidR="006A73EF" w:rsidRPr="00440EDE">
        <w:rPr>
          <w:rFonts w:cstheme="minorHAnsi"/>
          <w:sz w:val="22"/>
          <w:szCs w:val="22"/>
          <w:rtl/>
          <w:lang w:val="en-US"/>
        </w:rPr>
        <w:t xml:space="preserve">חיובית וגם </w:t>
      </w:r>
      <w:r w:rsidRPr="00440EDE">
        <w:rPr>
          <w:rFonts w:cstheme="minorHAnsi"/>
          <w:sz w:val="22"/>
          <w:szCs w:val="22"/>
          <w:rtl/>
          <w:lang w:val="en-US"/>
        </w:rPr>
        <w:t>שלילית</w:t>
      </w:r>
      <w:r w:rsidR="006A73EF" w:rsidRPr="00440EDE">
        <w:rPr>
          <w:rFonts w:cstheme="minorHAnsi"/>
          <w:sz w:val="22"/>
          <w:szCs w:val="22"/>
          <w:rtl/>
          <w:lang w:val="en-US"/>
        </w:rPr>
        <w:t>)</w:t>
      </w:r>
      <w:r w:rsidR="00AA6AD6">
        <w:rPr>
          <w:rFonts w:cstheme="minorHAnsi" w:hint="cs"/>
          <w:sz w:val="22"/>
          <w:szCs w:val="22"/>
          <w:rtl/>
          <w:lang w:val="en-US"/>
        </w:rPr>
        <w:t>.</w:t>
      </w:r>
    </w:p>
    <w:p w14:paraId="62DE5680" w14:textId="22074FA0" w:rsidR="008C7656" w:rsidRPr="00440EDE" w:rsidRDefault="00B73412" w:rsidP="00C93213">
      <w:pPr>
        <w:pStyle w:val="ListParagraph"/>
        <w:numPr>
          <w:ilvl w:val="0"/>
          <w:numId w:val="20"/>
        </w:numPr>
        <w:spacing w:line="23" w:lineRule="atLeast"/>
        <w:ind w:left="360"/>
        <w:rPr>
          <w:rFonts w:cstheme="minorHAnsi"/>
          <w:sz w:val="22"/>
          <w:szCs w:val="22"/>
          <w:lang w:val="en-US"/>
        </w:rPr>
      </w:pPr>
      <w:r w:rsidRPr="00440EDE">
        <w:rPr>
          <w:rFonts w:cstheme="minorHAnsi"/>
          <w:b/>
          <w:bCs/>
          <w:sz w:val="22"/>
          <w:szCs w:val="22"/>
          <w:u w:val="single"/>
          <w:lang w:val="en-US"/>
        </w:rPr>
        <w:t>Ada-boost</w:t>
      </w:r>
      <w:r w:rsidR="003B5D4F" w:rsidRPr="00440EDE">
        <w:rPr>
          <w:rFonts w:cstheme="minorHAnsi"/>
          <w:sz w:val="22"/>
          <w:szCs w:val="22"/>
          <w:rtl/>
          <w:lang w:val="en-US"/>
        </w:rPr>
        <w:t>:</w:t>
      </w:r>
      <w:r w:rsidRPr="00440EDE">
        <w:rPr>
          <w:rFonts w:cstheme="minorHAnsi"/>
          <w:sz w:val="22"/>
          <w:szCs w:val="22"/>
          <w:rtl/>
          <w:lang w:val="en-US"/>
        </w:rPr>
        <w:t xml:space="preserve"> </w:t>
      </w:r>
      <w:r w:rsidR="005C0011" w:rsidRPr="00440EDE">
        <w:rPr>
          <w:rFonts w:cstheme="minorHAnsi"/>
          <w:sz w:val="22"/>
          <w:szCs w:val="22"/>
          <w:rtl/>
          <w:lang w:val="en-US"/>
        </w:rPr>
        <w:t xml:space="preserve">מודל שעל אף היותו מורכב יחסית, נותן </w:t>
      </w:r>
      <w:r w:rsidRPr="00440EDE">
        <w:rPr>
          <w:rFonts w:cstheme="minorHAnsi"/>
          <w:sz w:val="22"/>
          <w:szCs w:val="22"/>
          <w:rtl/>
          <w:lang w:val="en-US"/>
        </w:rPr>
        <w:t xml:space="preserve">יתרון </w:t>
      </w:r>
      <w:r w:rsidR="005C0011" w:rsidRPr="00440EDE">
        <w:rPr>
          <w:rFonts w:cstheme="minorHAnsi"/>
          <w:sz w:val="22"/>
          <w:szCs w:val="22"/>
          <w:rtl/>
          <w:lang w:val="en-US"/>
        </w:rPr>
        <w:t>בכך שהוא מ</w:t>
      </w:r>
      <w:r w:rsidRPr="00440EDE">
        <w:rPr>
          <w:rFonts w:cstheme="minorHAnsi"/>
          <w:sz w:val="22"/>
          <w:szCs w:val="22"/>
          <w:rtl/>
          <w:lang w:val="en-US"/>
        </w:rPr>
        <w:t>ספק מידע על חשיבות הפיצ'רים</w:t>
      </w:r>
      <w:r w:rsidR="005C0011" w:rsidRPr="00440EDE">
        <w:rPr>
          <w:rFonts w:cstheme="minorHAnsi"/>
          <w:sz w:val="22"/>
          <w:szCs w:val="22"/>
          <w:rtl/>
          <w:lang w:val="en-US"/>
        </w:rPr>
        <w:t xml:space="preserve"> </w:t>
      </w:r>
      <w:r w:rsidRPr="00440EDE">
        <w:rPr>
          <w:rFonts w:cstheme="minorHAnsi"/>
          <w:sz w:val="22"/>
          <w:szCs w:val="22"/>
          <w:rtl/>
          <w:lang w:val="en-US"/>
        </w:rPr>
        <w:t>(בניגוד ל</w:t>
      </w:r>
      <w:r w:rsidR="005C0011" w:rsidRPr="00440EDE">
        <w:rPr>
          <w:rFonts w:cstheme="minorHAnsi"/>
          <w:sz w:val="22"/>
          <w:szCs w:val="22"/>
          <w:rtl/>
          <w:lang w:val="en-US"/>
        </w:rPr>
        <w:t>-</w:t>
      </w:r>
      <w:r w:rsidRPr="00440EDE">
        <w:rPr>
          <w:rFonts w:cstheme="minorHAnsi"/>
          <w:sz w:val="22"/>
          <w:szCs w:val="22"/>
          <w:lang w:val="en-US"/>
        </w:rPr>
        <w:t>SVM</w:t>
      </w:r>
      <w:r w:rsidRPr="00440EDE">
        <w:rPr>
          <w:rFonts w:cstheme="minorHAnsi"/>
          <w:sz w:val="22"/>
          <w:szCs w:val="22"/>
          <w:rtl/>
          <w:lang w:val="en-US"/>
        </w:rPr>
        <w:t xml:space="preserve"> ל</w:t>
      </w:r>
      <w:r w:rsidR="005C0011" w:rsidRPr="00440EDE">
        <w:rPr>
          <w:rFonts w:cstheme="minorHAnsi"/>
          <w:sz w:val="22"/>
          <w:szCs w:val="22"/>
          <w:rtl/>
          <w:lang w:val="en-US"/>
        </w:rPr>
        <w:t>דוגמא</w:t>
      </w:r>
      <w:r w:rsidRPr="00440EDE">
        <w:rPr>
          <w:rFonts w:cstheme="minorHAnsi"/>
          <w:sz w:val="22"/>
          <w:szCs w:val="22"/>
          <w:rtl/>
          <w:lang w:val="en-US"/>
        </w:rPr>
        <w:t>). ניתן לראות</w:t>
      </w:r>
      <w:r w:rsidR="00715E75" w:rsidRPr="00440EDE">
        <w:rPr>
          <w:rFonts w:cstheme="minorHAnsi"/>
          <w:sz w:val="22"/>
          <w:szCs w:val="22"/>
          <w:rtl/>
          <w:lang w:val="en-US"/>
        </w:rPr>
        <w:t xml:space="preserve"> (ראו נספח 2)</w:t>
      </w:r>
      <w:r w:rsidRPr="00440EDE">
        <w:rPr>
          <w:rFonts w:cstheme="minorHAnsi"/>
          <w:sz w:val="22"/>
          <w:szCs w:val="22"/>
          <w:rtl/>
          <w:lang w:val="en-US"/>
        </w:rPr>
        <w:t xml:space="preserve"> ש</w:t>
      </w:r>
      <w:r w:rsidR="004F519E" w:rsidRPr="00440EDE">
        <w:rPr>
          <w:rFonts w:cstheme="minorHAnsi"/>
          <w:sz w:val="22"/>
          <w:szCs w:val="22"/>
          <w:rtl/>
          <w:lang w:val="en-US"/>
        </w:rPr>
        <w:t xml:space="preserve">מרבית </w:t>
      </w:r>
      <w:r w:rsidRPr="00440EDE">
        <w:rPr>
          <w:rFonts w:cstheme="minorHAnsi"/>
          <w:sz w:val="22"/>
          <w:szCs w:val="22"/>
          <w:rtl/>
          <w:lang w:val="en-US"/>
        </w:rPr>
        <w:t>הפיצ'רים הראשו</w:t>
      </w:r>
      <w:r w:rsidR="004F519E" w:rsidRPr="00440EDE">
        <w:rPr>
          <w:rFonts w:cstheme="minorHAnsi"/>
          <w:sz w:val="22"/>
          <w:szCs w:val="22"/>
          <w:rtl/>
          <w:lang w:val="en-US"/>
        </w:rPr>
        <w:t>נים</w:t>
      </w:r>
      <w:r w:rsidRPr="00440EDE">
        <w:rPr>
          <w:rFonts w:cstheme="minorHAnsi"/>
          <w:sz w:val="22"/>
          <w:szCs w:val="22"/>
          <w:rtl/>
          <w:lang w:val="en-US"/>
        </w:rPr>
        <w:t xml:space="preserve"> ש</w:t>
      </w:r>
      <w:r w:rsidR="005C0011" w:rsidRPr="00440EDE">
        <w:rPr>
          <w:rFonts w:cstheme="minorHAnsi"/>
          <w:sz w:val="22"/>
          <w:szCs w:val="22"/>
          <w:rtl/>
          <w:lang w:val="en-US"/>
        </w:rPr>
        <w:t xml:space="preserve">המודל סיווג </w:t>
      </w:r>
      <w:r w:rsidRPr="00440EDE">
        <w:rPr>
          <w:rFonts w:cstheme="minorHAnsi"/>
          <w:sz w:val="22"/>
          <w:szCs w:val="22"/>
          <w:rtl/>
          <w:lang w:val="en-US"/>
        </w:rPr>
        <w:t>באמצעות</w:t>
      </w:r>
      <w:r w:rsidR="00F95CAD" w:rsidRPr="00440EDE">
        <w:rPr>
          <w:rFonts w:cstheme="minorHAnsi"/>
          <w:sz w:val="22"/>
          <w:szCs w:val="22"/>
          <w:rtl/>
          <w:lang w:val="en-US"/>
        </w:rPr>
        <w:t>ם</w:t>
      </w:r>
      <w:r w:rsidRPr="00440EDE">
        <w:rPr>
          <w:rFonts w:cstheme="minorHAnsi"/>
          <w:sz w:val="22"/>
          <w:szCs w:val="22"/>
          <w:rtl/>
          <w:lang w:val="en-US"/>
        </w:rPr>
        <w:t xml:space="preserve"> ה</w:t>
      </w:r>
      <w:r w:rsidR="005C0011" w:rsidRPr="00440EDE">
        <w:rPr>
          <w:rFonts w:cstheme="minorHAnsi"/>
          <w:sz w:val="22"/>
          <w:szCs w:val="22"/>
          <w:rtl/>
          <w:lang w:val="en-US"/>
        </w:rPr>
        <w:t>ם</w:t>
      </w:r>
      <w:r w:rsidRPr="00440EDE">
        <w:rPr>
          <w:rFonts w:cstheme="minorHAnsi"/>
          <w:sz w:val="22"/>
          <w:szCs w:val="22"/>
          <w:rtl/>
          <w:lang w:val="en-US"/>
        </w:rPr>
        <w:t xml:space="preserve"> פיצ'רים </w:t>
      </w:r>
      <w:r w:rsidR="005C0011" w:rsidRPr="00440EDE">
        <w:rPr>
          <w:rFonts w:cstheme="minorHAnsi"/>
          <w:sz w:val="22"/>
          <w:szCs w:val="22"/>
          <w:rtl/>
          <w:lang w:val="en-US"/>
        </w:rPr>
        <w:t>מסוג</w:t>
      </w:r>
      <w:r w:rsidRPr="00440EDE">
        <w:rPr>
          <w:rFonts w:cstheme="minorHAnsi"/>
          <w:sz w:val="22"/>
          <w:szCs w:val="22"/>
          <w:rtl/>
          <w:lang w:val="en-US"/>
        </w:rPr>
        <w:t xml:space="preserve"> </w:t>
      </w:r>
      <w:r w:rsidRPr="00440EDE">
        <w:rPr>
          <w:rFonts w:cstheme="minorHAnsi"/>
          <w:sz w:val="22"/>
          <w:szCs w:val="22"/>
          <w:lang w:val="en-US"/>
        </w:rPr>
        <w:t>website</w:t>
      </w:r>
      <w:r w:rsidR="005C0011" w:rsidRPr="00440EDE">
        <w:rPr>
          <w:rFonts w:cstheme="minorHAnsi"/>
          <w:sz w:val="22"/>
          <w:szCs w:val="22"/>
          <w:rtl/>
          <w:lang w:val="en-US"/>
        </w:rPr>
        <w:t xml:space="preserve"> ומסוג</w:t>
      </w:r>
      <w:r w:rsidR="00F95CAD" w:rsidRPr="00440EDE">
        <w:rPr>
          <w:rFonts w:cstheme="minorHAnsi"/>
          <w:sz w:val="22"/>
          <w:szCs w:val="22"/>
          <w:rtl/>
          <w:lang w:val="en-US"/>
        </w:rPr>
        <w:t xml:space="preserve"> </w:t>
      </w:r>
      <w:r w:rsidR="00F95CAD" w:rsidRPr="00440EDE">
        <w:rPr>
          <w:rFonts w:cstheme="minorHAnsi"/>
          <w:sz w:val="22"/>
          <w:szCs w:val="22"/>
          <w:lang w:val="en-US"/>
        </w:rPr>
        <w:t>TIME</w:t>
      </w:r>
      <w:r w:rsidR="00F95CAD" w:rsidRPr="00440EDE">
        <w:rPr>
          <w:rFonts w:cstheme="minorHAnsi"/>
          <w:sz w:val="22"/>
          <w:szCs w:val="22"/>
          <w:rtl/>
          <w:lang w:val="en-US"/>
        </w:rPr>
        <w:t xml:space="preserve">. </w:t>
      </w:r>
      <w:r w:rsidR="002C37A9" w:rsidRPr="00440EDE">
        <w:rPr>
          <w:rFonts w:cstheme="minorHAnsi"/>
          <w:sz w:val="22"/>
          <w:szCs w:val="22"/>
          <w:rtl/>
          <w:lang w:val="en-US"/>
        </w:rPr>
        <w:t>יש לציין לטובה ש</w:t>
      </w:r>
      <w:r w:rsidR="005C0011" w:rsidRPr="00440EDE">
        <w:rPr>
          <w:rFonts w:cstheme="minorHAnsi"/>
          <w:sz w:val="22"/>
          <w:szCs w:val="22"/>
          <w:rtl/>
          <w:lang w:val="en-US"/>
        </w:rPr>
        <w:t xml:space="preserve">המודל </w:t>
      </w:r>
      <w:r w:rsidR="00E67EA5" w:rsidRPr="00440EDE">
        <w:rPr>
          <w:rFonts w:cstheme="minorHAnsi"/>
          <w:sz w:val="22"/>
          <w:szCs w:val="22"/>
          <w:rtl/>
          <w:lang w:val="en-US"/>
        </w:rPr>
        <w:t xml:space="preserve">השתמש </w:t>
      </w:r>
      <w:r w:rsidR="005C0011" w:rsidRPr="00440EDE">
        <w:rPr>
          <w:rFonts w:cstheme="minorHAnsi"/>
          <w:sz w:val="22"/>
          <w:szCs w:val="22"/>
          <w:rtl/>
          <w:lang w:val="en-US"/>
        </w:rPr>
        <w:t xml:space="preserve">גם </w:t>
      </w:r>
      <w:r w:rsidR="00E67EA5" w:rsidRPr="00440EDE">
        <w:rPr>
          <w:rFonts w:cstheme="minorHAnsi"/>
          <w:sz w:val="22"/>
          <w:szCs w:val="22"/>
          <w:rtl/>
          <w:lang w:val="en-US"/>
        </w:rPr>
        <w:t>ב</w:t>
      </w:r>
      <w:r w:rsidR="005C0011" w:rsidRPr="00440EDE">
        <w:rPr>
          <w:rFonts w:cstheme="minorHAnsi"/>
          <w:sz w:val="22"/>
          <w:szCs w:val="22"/>
          <w:rtl/>
          <w:lang w:val="en-US"/>
        </w:rPr>
        <w:t>-</w:t>
      </w:r>
      <w:r w:rsidR="00E67EA5" w:rsidRPr="00440EDE">
        <w:rPr>
          <w:rFonts w:cstheme="minorHAnsi"/>
          <w:sz w:val="22"/>
          <w:szCs w:val="22"/>
          <w:lang w:val="en-US"/>
        </w:rPr>
        <w:t>D</w:t>
      </w:r>
      <w:r w:rsidR="00E67EA5" w:rsidRPr="00440EDE">
        <w:rPr>
          <w:rFonts w:cstheme="minorHAnsi"/>
          <w:sz w:val="22"/>
          <w:szCs w:val="22"/>
          <w:rtl/>
          <w:lang w:val="en-US"/>
        </w:rPr>
        <w:t xml:space="preserve"> כמסווג</w:t>
      </w:r>
      <w:r w:rsidR="005C0011" w:rsidRPr="00440EDE">
        <w:rPr>
          <w:rFonts w:cstheme="minorHAnsi"/>
          <w:sz w:val="22"/>
          <w:szCs w:val="22"/>
          <w:rtl/>
          <w:lang w:val="en-US"/>
        </w:rPr>
        <w:t xml:space="preserve"> משמעותי יחסית, וזאת בהתאם להנח</w:t>
      </w:r>
      <w:r w:rsidR="006D289A">
        <w:rPr>
          <w:rFonts w:cstheme="minorHAnsi" w:hint="cs"/>
          <w:sz w:val="22"/>
          <w:szCs w:val="22"/>
          <w:rtl/>
          <w:lang w:val="en-US"/>
        </w:rPr>
        <w:t>ה</w:t>
      </w:r>
      <w:r w:rsidR="005C0011" w:rsidRPr="00440EDE">
        <w:rPr>
          <w:rFonts w:cstheme="minorHAnsi"/>
          <w:sz w:val="22"/>
          <w:szCs w:val="22"/>
          <w:rtl/>
          <w:lang w:val="en-US"/>
        </w:rPr>
        <w:t xml:space="preserve"> שהפיצ'ר צריך להשפיע רבות על החיזוי (כפי שפורט לעיל)</w:t>
      </w:r>
      <w:r w:rsidR="00E67EA5" w:rsidRPr="00440EDE">
        <w:rPr>
          <w:rFonts w:cstheme="minorHAnsi"/>
          <w:sz w:val="22"/>
          <w:szCs w:val="22"/>
          <w:rtl/>
          <w:lang w:val="en-US"/>
        </w:rPr>
        <w:t>.</w:t>
      </w:r>
    </w:p>
    <w:p w14:paraId="617F11A5" w14:textId="5C792BD1" w:rsidR="00A8414C" w:rsidRPr="00440EDE" w:rsidRDefault="004F519E" w:rsidP="00C93213">
      <w:pPr>
        <w:pStyle w:val="ListParagraph"/>
        <w:numPr>
          <w:ilvl w:val="0"/>
          <w:numId w:val="20"/>
        </w:numPr>
        <w:spacing w:line="23" w:lineRule="atLeast"/>
        <w:ind w:left="360"/>
        <w:rPr>
          <w:rFonts w:eastAsia="Times New Roman" w:cstheme="minorHAnsi"/>
          <w:color w:val="000000"/>
          <w:sz w:val="22"/>
          <w:szCs w:val="22"/>
          <w:rtl/>
        </w:rPr>
      </w:pPr>
      <w:r w:rsidRPr="00440EDE">
        <w:rPr>
          <w:rFonts w:cstheme="minorHAnsi"/>
          <w:b/>
          <w:bCs/>
          <w:sz w:val="22"/>
          <w:szCs w:val="22"/>
          <w:u w:val="single"/>
          <w:lang w:val="en-US"/>
        </w:rPr>
        <w:t>MLP</w:t>
      </w:r>
      <w:r w:rsidR="007F172D" w:rsidRPr="00440EDE">
        <w:rPr>
          <w:rFonts w:cstheme="minorHAnsi"/>
          <w:sz w:val="22"/>
          <w:szCs w:val="22"/>
          <w:rtl/>
          <w:lang w:val="en-US"/>
        </w:rPr>
        <w:t xml:space="preserve">: החולשה של המודל היא שלאחריו לא ניתן לנתח בעזרת אילו פיצ'רים ביצע למידה, והוא אמנם הביא תוצאות טובות אך לא </w:t>
      </w:r>
      <w:r w:rsidR="002C37A9" w:rsidRPr="00440EDE">
        <w:rPr>
          <w:rFonts w:cstheme="minorHAnsi"/>
          <w:sz w:val="22"/>
          <w:szCs w:val="22"/>
          <w:rtl/>
          <w:lang w:val="en-US"/>
        </w:rPr>
        <w:t>באופן מובהק</w:t>
      </w:r>
      <w:r w:rsidR="007F172D" w:rsidRPr="00440EDE">
        <w:rPr>
          <w:rFonts w:cstheme="minorHAnsi"/>
          <w:sz w:val="22"/>
          <w:szCs w:val="22"/>
          <w:rtl/>
          <w:lang w:val="en-US"/>
        </w:rPr>
        <w:t xml:space="preserve"> </w:t>
      </w:r>
      <w:r w:rsidR="002C37A9" w:rsidRPr="00440EDE">
        <w:rPr>
          <w:rFonts w:cstheme="minorHAnsi"/>
          <w:sz w:val="22"/>
          <w:szCs w:val="22"/>
          <w:rtl/>
          <w:lang w:val="en-US"/>
        </w:rPr>
        <w:t xml:space="preserve">מן </w:t>
      </w:r>
      <w:r w:rsidR="007F172D" w:rsidRPr="00440EDE">
        <w:rPr>
          <w:rFonts w:cstheme="minorHAnsi"/>
          <w:sz w:val="22"/>
          <w:szCs w:val="22"/>
          <w:rtl/>
          <w:lang w:val="en-US"/>
        </w:rPr>
        <w:t xml:space="preserve">השאר. </w:t>
      </w:r>
    </w:p>
    <w:p w14:paraId="58A5F3FE" w14:textId="7555239C" w:rsidR="00A8414C" w:rsidRPr="00440EDE" w:rsidRDefault="007F172D" w:rsidP="00C93213">
      <w:pPr>
        <w:pStyle w:val="ListParagraph"/>
        <w:numPr>
          <w:ilvl w:val="0"/>
          <w:numId w:val="20"/>
        </w:numPr>
        <w:spacing w:line="23" w:lineRule="atLeast"/>
        <w:ind w:left="360"/>
        <w:rPr>
          <w:rFonts w:cstheme="minorHAnsi"/>
          <w:sz w:val="22"/>
          <w:szCs w:val="22"/>
          <w:lang w:val="en-US"/>
        </w:rPr>
      </w:pPr>
      <w:r w:rsidRPr="00440EDE">
        <w:rPr>
          <w:rFonts w:cstheme="minorHAnsi"/>
          <w:b/>
          <w:bCs/>
          <w:sz w:val="22"/>
          <w:szCs w:val="22"/>
          <w:u w:val="single"/>
          <w:lang w:val="en-US"/>
        </w:rPr>
        <w:t>KNN</w:t>
      </w:r>
      <w:r w:rsidRPr="00440EDE">
        <w:rPr>
          <w:rFonts w:cstheme="minorHAnsi"/>
          <w:b/>
          <w:bCs/>
          <w:sz w:val="22"/>
          <w:szCs w:val="22"/>
          <w:u w:val="single"/>
          <w:rtl/>
          <w:lang w:val="en-US"/>
        </w:rPr>
        <w:t>:</w:t>
      </w:r>
      <w:r w:rsidRPr="00440EDE">
        <w:rPr>
          <w:rFonts w:cstheme="minorHAnsi"/>
          <w:sz w:val="22"/>
          <w:szCs w:val="22"/>
          <w:rtl/>
          <w:lang w:val="en-US"/>
        </w:rPr>
        <w:t xml:space="preserve"> </w:t>
      </w:r>
      <w:r w:rsidR="00A8414C" w:rsidRPr="00440EDE">
        <w:rPr>
          <w:rFonts w:cstheme="minorHAnsi"/>
          <w:sz w:val="22"/>
          <w:szCs w:val="22"/>
          <w:rtl/>
          <w:lang w:val="en-US"/>
        </w:rPr>
        <w:t xml:space="preserve">לפני </w:t>
      </w:r>
      <w:proofErr w:type="spellStart"/>
      <w:r w:rsidR="00A8414C" w:rsidRPr="00440EDE">
        <w:rPr>
          <w:rFonts w:cstheme="minorHAnsi"/>
          <w:sz w:val="22"/>
          <w:szCs w:val="22"/>
          <w:rtl/>
          <w:lang w:val="en-US"/>
        </w:rPr>
        <w:t>שביצענ</w:t>
      </w:r>
      <w:r w:rsidR="006D289A">
        <w:rPr>
          <w:rFonts w:cstheme="minorHAnsi" w:hint="cs"/>
          <w:sz w:val="22"/>
          <w:szCs w:val="22"/>
          <w:rtl/>
          <w:lang w:val="en-US"/>
        </w:rPr>
        <w:t>תי</w:t>
      </w:r>
      <w:proofErr w:type="spellEnd"/>
      <w:r w:rsidR="00A8414C" w:rsidRPr="00440EDE">
        <w:rPr>
          <w:rFonts w:cstheme="minorHAnsi"/>
          <w:sz w:val="22"/>
          <w:szCs w:val="22"/>
          <w:rtl/>
          <w:lang w:val="en-US"/>
        </w:rPr>
        <w:t xml:space="preserve"> נורמליזציה על הנתונים, הוא הניב תוצאות </w:t>
      </w:r>
      <w:r w:rsidRPr="00440EDE">
        <w:rPr>
          <w:rFonts w:cstheme="minorHAnsi"/>
          <w:sz w:val="22"/>
          <w:szCs w:val="22"/>
          <w:rtl/>
          <w:lang w:val="en-US"/>
        </w:rPr>
        <w:t>סבירות (</w:t>
      </w:r>
      <w:r w:rsidR="002C37A9" w:rsidRPr="00440EDE">
        <w:rPr>
          <w:rFonts w:cstheme="minorHAnsi"/>
          <w:sz w:val="22"/>
          <w:szCs w:val="22"/>
          <w:lang w:val="en-US"/>
        </w:rPr>
        <w:t>AUC=0.85</w:t>
      </w:r>
      <w:r w:rsidR="00A8414C" w:rsidRPr="00440EDE">
        <w:rPr>
          <w:rFonts w:cstheme="minorHAnsi"/>
          <w:sz w:val="22"/>
          <w:szCs w:val="22"/>
          <w:rtl/>
          <w:lang w:val="en-US"/>
        </w:rPr>
        <w:t xml:space="preserve">). </w:t>
      </w:r>
      <w:r w:rsidRPr="00440EDE">
        <w:rPr>
          <w:rFonts w:cstheme="minorHAnsi"/>
          <w:sz w:val="22"/>
          <w:szCs w:val="22"/>
          <w:rtl/>
          <w:lang w:val="en-US"/>
        </w:rPr>
        <w:t>אך</w:t>
      </w:r>
      <w:r w:rsidR="00A8414C" w:rsidRPr="00440EDE">
        <w:rPr>
          <w:rFonts w:cstheme="minorHAnsi"/>
          <w:sz w:val="22"/>
          <w:szCs w:val="22"/>
          <w:rtl/>
          <w:lang w:val="en-US"/>
        </w:rPr>
        <w:t xml:space="preserve"> לאחר </w:t>
      </w:r>
      <w:proofErr w:type="spellStart"/>
      <w:r w:rsidR="00A8414C" w:rsidRPr="00440EDE">
        <w:rPr>
          <w:rFonts w:cstheme="minorHAnsi"/>
          <w:sz w:val="22"/>
          <w:szCs w:val="22"/>
          <w:rtl/>
          <w:lang w:val="en-US"/>
        </w:rPr>
        <w:t>שנירמל</w:t>
      </w:r>
      <w:r w:rsidR="006D289A">
        <w:rPr>
          <w:rFonts w:cstheme="minorHAnsi" w:hint="cs"/>
          <w:sz w:val="22"/>
          <w:szCs w:val="22"/>
          <w:rtl/>
          <w:lang w:val="en-US"/>
        </w:rPr>
        <w:t>תי</w:t>
      </w:r>
      <w:proofErr w:type="spellEnd"/>
      <w:r w:rsidR="00A8414C" w:rsidRPr="00440EDE">
        <w:rPr>
          <w:rFonts w:cstheme="minorHAnsi"/>
          <w:sz w:val="22"/>
          <w:szCs w:val="22"/>
          <w:rtl/>
          <w:lang w:val="en-US"/>
        </w:rPr>
        <w:t xml:space="preserve"> את הנתונים, התוצאות שלו נהיו גרועות</w:t>
      </w:r>
      <w:r w:rsidRPr="00440EDE">
        <w:rPr>
          <w:rFonts w:cstheme="minorHAnsi"/>
          <w:sz w:val="22"/>
          <w:szCs w:val="22"/>
          <w:rtl/>
          <w:lang w:val="en-US"/>
        </w:rPr>
        <w:t xml:space="preserve"> ומניתוח תוצאותיו ניתן לראות כי הוא</w:t>
      </w:r>
      <w:r w:rsidR="00A8414C" w:rsidRPr="00440EDE">
        <w:rPr>
          <w:rFonts w:cstheme="minorHAnsi"/>
          <w:sz w:val="22"/>
          <w:szCs w:val="22"/>
          <w:rtl/>
          <w:lang w:val="en-US"/>
        </w:rPr>
        <w:t xml:space="preserve"> ס</w:t>
      </w:r>
      <w:r w:rsidRPr="00440EDE">
        <w:rPr>
          <w:rFonts w:cstheme="minorHAnsi"/>
          <w:sz w:val="22"/>
          <w:szCs w:val="22"/>
          <w:rtl/>
          <w:lang w:val="en-US"/>
        </w:rPr>
        <w:t>ו</w:t>
      </w:r>
      <w:r w:rsidR="00A8414C" w:rsidRPr="00440EDE">
        <w:rPr>
          <w:rFonts w:cstheme="minorHAnsi"/>
          <w:sz w:val="22"/>
          <w:szCs w:val="22"/>
          <w:rtl/>
          <w:lang w:val="en-US"/>
        </w:rPr>
        <w:t xml:space="preserve">בל </w:t>
      </w:r>
      <w:proofErr w:type="spellStart"/>
      <w:r w:rsidR="00A8414C" w:rsidRPr="00440EDE">
        <w:rPr>
          <w:rFonts w:cstheme="minorHAnsi"/>
          <w:sz w:val="22"/>
          <w:szCs w:val="22"/>
          <w:rtl/>
          <w:lang w:val="en-US"/>
        </w:rPr>
        <w:t>מאובר</w:t>
      </w:r>
      <w:proofErr w:type="spellEnd"/>
      <w:r w:rsidR="00A8414C" w:rsidRPr="00440EDE">
        <w:rPr>
          <w:rFonts w:cstheme="minorHAnsi"/>
          <w:sz w:val="22"/>
          <w:szCs w:val="22"/>
          <w:rtl/>
          <w:lang w:val="en-US"/>
        </w:rPr>
        <w:t xml:space="preserve"> </w:t>
      </w:r>
      <w:r w:rsidRPr="00440EDE">
        <w:rPr>
          <w:rFonts w:cstheme="minorHAnsi"/>
          <w:sz w:val="22"/>
          <w:szCs w:val="22"/>
          <w:rtl/>
          <w:lang w:val="en-US"/>
        </w:rPr>
        <w:t>-</w:t>
      </w:r>
      <w:proofErr w:type="spellStart"/>
      <w:r w:rsidR="00A8414C" w:rsidRPr="00440EDE">
        <w:rPr>
          <w:rFonts w:cstheme="minorHAnsi"/>
          <w:sz w:val="22"/>
          <w:szCs w:val="22"/>
          <w:rtl/>
          <w:lang w:val="en-US"/>
        </w:rPr>
        <w:t>פיטינג</w:t>
      </w:r>
      <w:proofErr w:type="spellEnd"/>
      <w:r w:rsidRPr="00440EDE">
        <w:rPr>
          <w:rFonts w:cstheme="minorHAnsi"/>
          <w:sz w:val="22"/>
          <w:szCs w:val="22"/>
          <w:rtl/>
          <w:lang w:val="en-US"/>
        </w:rPr>
        <w:t xml:space="preserve"> באופן מוחלט</w:t>
      </w:r>
      <w:r w:rsidR="00715E75" w:rsidRPr="00440EDE">
        <w:rPr>
          <w:rFonts w:cstheme="minorHAnsi"/>
          <w:sz w:val="22"/>
          <w:szCs w:val="22"/>
          <w:rtl/>
          <w:lang w:val="en-US"/>
        </w:rPr>
        <w:t xml:space="preserve"> (ראו נספח 3)</w:t>
      </w:r>
      <w:r w:rsidR="00A8414C" w:rsidRPr="00440EDE">
        <w:rPr>
          <w:rFonts w:cstheme="minorHAnsi"/>
          <w:sz w:val="22"/>
          <w:szCs w:val="22"/>
          <w:rtl/>
          <w:lang w:val="en-US"/>
        </w:rPr>
        <w:t>.</w:t>
      </w:r>
      <w:r w:rsidR="001F3005" w:rsidRPr="00440EDE">
        <w:rPr>
          <w:rFonts w:cstheme="minorHAnsi"/>
          <w:sz w:val="22"/>
          <w:szCs w:val="22"/>
          <w:rtl/>
          <w:lang w:val="en-US"/>
        </w:rPr>
        <w:t xml:space="preserve"> </w:t>
      </w:r>
      <w:r w:rsidR="00243FFC" w:rsidRPr="00440EDE">
        <w:rPr>
          <w:rFonts w:cstheme="minorHAnsi"/>
          <w:sz w:val="22"/>
          <w:szCs w:val="22"/>
          <w:rtl/>
          <w:lang w:val="en-US"/>
        </w:rPr>
        <w:t>בפרויקט</w:t>
      </w:r>
      <w:r w:rsidR="00A8414C" w:rsidRPr="00440EDE">
        <w:rPr>
          <w:rFonts w:cstheme="minorHAnsi"/>
          <w:sz w:val="22"/>
          <w:szCs w:val="22"/>
          <w:rtl/>
          <w:lang w:val="en-US"/>
        </w:rPr>
        <w:t xml:space="preserve"> אחר היי</w:t>
      </w:r>
      <w:r w:rsidR="006D289A">
        <w:rPr>
          <w:rFonts w:cstheme="minorHAnsi" w:hint="cs"/>
          <w:sz w:val="22"/>
          <w:szCs w:val="22"/>
          <w:rtl/>
          <w:lang w:val="en-US"/>
        </w:rPr>
        <w:t>תי</w:t>
      </w:r>
      <w:r w:rsidR="00A8414C" w:rsidRPr="00440EDE">
        <w:rPr>
          <w:rFonts w:cstheme="minorHAnsi"/>
          <w:sz w:val="22"/>
          <w:szCs w:val="22"/>
          <w:rtl/>
          <w:lang w:val="en-US"/>
        </w:rPr>
        <w:t xml:space="preserve"> שוקלים לייצר </w:t>
      </w:r>
      <w:r w:rsidR="00243FFC" w:rsidRPr="00440EDE">
        <w:rPr>
          <w:rFonts w:cstheme="minorHAnsi"/>
          <w:sz w:val="22"/>
          <w:szCs w:val="22"/>
          <w:rtl/>
          <w:lang w:val="en-US"/>
        </w:rPr>
        <w:t>עבורו עיבוד מקדים</w:t>
      </w:r>
      <w:r w:rsidR="00A8414C" w:rsidRPr="00440EDE">
        <w:rPr>
          <w:rFonts w:cstheme="minorHAnsi"/>
          <w:sz w:val="22"/>
          <w:szCs w:val="22"/>
          <w:rtl/>
          <w:lang w:val="en-US"/>
        </w:rPr>
        <w:t xml:space="preserve"> שונה ללא נורמליזציה, </w:t>
      </w:r>
      <w:r w:rsidR="00243FFC" w:rsidRPr="00440EDE">
        <w:rPr>
          <w:rFonts w:cstheme="minorHAnsi"/>
          <w:sz w:val="22"/>
          <w:szCs w:val="22"/>
          <w:rtl/>
          <w:lang w:val="en-US"/>
        </w:rPr>
        <w:t xml:space="preserve">אך </w:t>
      </w:r>
      <w:r w:rsidR="00AA6AD6">
        <w:rPr>
          <w:rFonts w:cstheme="minorHAnsi" w:hint="cs"/>
          <w:sz w:val="22"/>
          <w:szCs w:val="22"/>
          <w:rtl/>
          <w:lang w:val="en-US"/>
        </w:rPr>
        <w:t>לראיית</w:t>
      </w:r>
      <w:r w:rsidR="006D289A">
        <w:rPr>
          <w:rFonts w:cstheme="minorHAnsi" w:hint="cs"/>
          <w:sz w:val="22"/>
          <w:szCs w:val="22"/>
          <w:rtl/>
          <w:lang w:val="en-US"/>
        </w:rPr>
        <w:t>י</w:t>
      </w:r>
      <w:r w:rsidR="00AA6AD6">
        <w:rPr>
          <w:rFonts w:cstheme="minorHAnsi" w:hint="cs"/>
          <w:sz w:val="22"/>
          <w:szCs w:val="22"/>
          <w:rtl/>
          <w:lang w:val="en-US"/>
        </w:rPr>
        <w:t xml:space="preserve"> </w:t>
      </w:r>
      <w:r w:rsidR="00A8414C" w:rsidRPr="00440EDE">
        <w:rPr>
          <w:rFonts w:cstheme="minorHAnsi"/>
          <w:sz w:val="22"/>
          <w:szCs w:val="22"/>
          <w:rtl/>
          <w:lang w:val="en-US"/>
        </w:rPr>
        <w:t xml:space="preserve">זה חורג ממסגרת </w:t>
      </w:r>
      <w:r w:rsidR="00243FFC" w:rsidRPr="00440EDE">
        <w:rPr>
          <w:rFonts w:cstheme="minorHAnsi"/>
          <w:sz w:val="22"/>
          <w:szCs w:val="22"/>
          <w:rtl/>
          <w:lang w:val="en-US"/>
        </w:rPr>
        <w:t>פרויקט</w:t>
      </w:r>
      <w:r w:rsidR="00A8414C" w:rsidRPr="00440EDE">
        <w:rPr>
          <w:rFonts w:cstheme="minorHAnsi"/>
          <w:sz w:val="22"/>
          <w:szCs w:val="22"/>
          <w:rtl/>
          <w:lang w:val="en-US"/>
        </w:rPr>
        <w:t xml:space="preserve"> זה. </w:t>
      </w:r>
      <w:r w:rsidR="00AA6AD6">
        <w:rPr>
          <w:rFonts w:cstheme="minorHAnsi" w:hint="cs"/>
          <w:sz w:val="22"/>
          <w:szCs w:val="22"/>
          <w:rtl/>
          <w:lang w:val="en-US"/>
        </w:rPr>
        <w:t>מעיון ב</w:t>
      </w:r>
      <w:r w:rsidR="00A8414C" w:rsidRPr="00440EDE">
        <w:rPr>
          <w:rFonts w:cstheme="minorHAnsi"/>
          <w:sz w:val="22"/>
          <w:szCs w:val="22"/>
          <w:rtl/>
          <w:lang w:val="en-US"/>
        </w:rPr>
        <w:t xml:space="preserve">חשיבות הפיצ'רים, </w:t>
      </w:r>
      <w:r w:rsidR="00AA6AD6">
        <w:rPr>
          <w:rFonts w:cstheme="minorHAnsi" w:hint="cs"/>
          <w:sz w:val="22"/>
          <w:szCs w:val="22"/>
          <w:rtl/>
          <w:lang w:val="en-US"/>
        </w:rPr>
        <w:t>ניתן להסיק</w:t>
      </w:r>
      <w:r w:rsidR="00A8414C" w:rsidRPr="00440EDE">
        <w:rPr>
          <w:rFonts w:cstheme="minorHAnsi"/>
          <w:sz w:val="22"/>
          <w:szCs w:val="22"/>
          <w:rtl/>
          <w:lang w:val="en-US"/>
        </w:rPr>
        <w:t xml:space="preserve"> שפיצ'רים </w:t>
      </w:r>
      <w:r w:rsidR="00243FFC" w:rsidRPr="00440EDE">
        <w:rPr>
          <w:rFonts w:cstheme="minorHAnsi"/>
          <w:sz w:val="22"/>
          <w:szCs w:val="22"/>
          <w:rtl/>
          <w:lang w:val="en-US"/>
        </w:rPr>
        <w:t xml:space="preserve">מסוג </w:t>
      </w:r>
      <w:r w:rsidR="00A8414C" w:rsidRPr="00440EDE">
        <w:rPr>
          <w:rFonts w:cstheme="minorHAnsi"/>
          <w:sz w:val="22"/>
          <w:szCs w:val="22"/>
          <w:lang w:val="en-US"/>
        </w:rPr>
        <w:t>website</w:t>
      </w:r>
      <w:r w:rsidR="00243FFC" w:rsidRPr="00440EDE">
        <w:rPr>
          <w:rFonts w:cstheme="minorHAnsi"/>
          <w:sz w:val="22"/>
          <w:szCs w:val="22"/>
          <w:rtl/>
          <w:lang w:val="en-US"/>
        </w:rPr>
        <w:t xml:space="preserve"> </w:t>
      </w:r>
      <w:r w:rsidR="00A8414C" w:rsidRPr="00440EDE">
        <w:rPr>
          <w:rFonts w:cstheme="minorHAnsi"/>
          <w:sz w:val="22"/>
          <w:szCs w:val="22"/>
          <w:rtl/>
          <w:lang w:val="en-US"/>
        </w:rPr>
        <w:t>היוו הגורם המשמעותי ביותר למודל זה</w:t>
      </w:r>
      <w:r w:rsidR="00243FFC" w:rsidRPr="00440EDE">
        <w:rPr>
          <w:rFonts w:cstheme="minorHAnsi"/>
          <w:sz w:val="22"/>
          <w:szCs w:val="22"/>
          <w:rtl/>
          <w:lang w:val="en-US"/>
        </w:rPr>
        <w:t xml:space="preserve"> </w:t>
      </w:r>
      <w:r w:rsidR="00A8414C" w:rsidRPr="00440EDE">
        <w:rPr>
          <w:rFonts w:cstheme="minorHAnsi"/>
          <w:sz w:val="22"/>
          <w:szCs w:val="22"/>
          <w:rtl/>
          <w:lang w:val="en-US"/>
        </w:rPr>
        <w:t>(כמעט 50% מההשפעה שנמדדה).</w:t>
      </w:r>
      <w:r w:rsidR="00AA6AD6">
        <w:rPr>
          <w:rFonts w:cstheme="minorHAnsi" w:hint="cs"/>
          <w:sz w:val="22"/>
          <w:szCs w:val="22"/>
          <w:rtl/>
          <w:lang w:val="en-US"/>
        </w:rPr>
        <w:t>לעומת</w:t>
      </w:r>
      <w:r w:rsidR="002C37A9" w:rsidRPr="00440EDE">
        <w:rPr>
          <w:rFonts w:cstheme="minorHAnsi"/>
          <w:sz w:val="22"/>
          <w:szCs w:val="22"/>
          <w:rtl/>
          <w:lang w:val="en-US"/>
        </w:rPr>
        <w:t xml:space="preserve"> זאת, </w:t>
      </w:r>
      <w:r w:rsidR="00A8414C" w:rsidRPr="00440EDE">
        <w:rPr>
          <w:rFonts w:cstheme="minorHAnsi"/>
          <w:sz w:val="22"/>
          <w:szCs w:val="22"/>
          <w:rtl/>
          <w:lang w:val="en-US"/>
        </w:rPr>
        <w:t xml:space="preserve">לאחר הנורמליזציה, </w:t>
      </w:r>
      <w:r w:rsidR="00243FFC" w:rsidRPr="00440EDE">
        <w:rPr>
          <w:rFonts w:cstheme="minorHAnsi"/>
          <w:sz w:val="22"/>
          <w:szCs w:val="22"/>
          <w:rtl/>
          <w:lang w:val="en-US"/>
        </w:rPr>
        <w:t>ניתן לראות בתרשים חשיבות הפיצ'רים</w:t>
      </w:r>
      <w:r w:rsidR="00715E75" w:rsidRPr="00440EDE">
        <w:rPr>
          <w:rFonts w:cstheme="minorHAnsi"/>
          <w:sz w:val="22"/>
          <w:szCs w:val="22"/>
          <w:rtl/>
          <w:lang w:val="en-US"/>
        </w:rPr>
        <w:t xml:space="preserve"> (ראו נספח 2) </w:t>
      </w:r>
      <w:r w:rsidR="00243FFC" w:rsidRPr="00440EDE">
        <w:rPr>
          <w:rFonts w:cstheme="minorHAnsi"/>
          <w:sz w:val="22"/>
          <w:szCs w:val="22"/>
          <w:rtl/>
          <w:lang w:val="en-US"/>
        </w:rPr>
        <w:t xml:space="preserve">כי המודל לומד מכלל הפיצ'רים. דבר אשר מתיישב עם ההבנה שהוא סובל </w:t>
      </w:r>
      <w:proofErr w:type="spellStart"/>
      <w:r w:rsidR="00243FFC" w:rsidRPr="00440EDE">
        <w:rPr>
          <w:rFonts w:cstheme="minorHAnsi"/>
          <w:sz w:val="22"/>
          <w:szCs w:val="22"/>
          <w:rtl/>
          <w:lang w:val="en-US"/>
        </w:rPr>
        <w:t>מאובר-פיטינג</w:t>
      </w:r>
      <w:proofErr w:type="spellEnd"/>
      <w:r w:rsidR="00243FFC" w:rsidRPr="00440EDE">
        <w:rPr>
          <w:rFonts w:cstheme="minorHAnsi"/>
          <w:sz w:val="22"/>
          <w:szCs w:val="22"/>
          <w:rtl/>
          <w:lang w:val="en-US"/>
        </w:rPr>
        <w:t>.</w:t>
      </w:r>
    </w:p>
    <w:p w14:paraId="3D699292" w14:textId="5B28FE44" w:rsidR="00E00F88" w:rsidRPr="00440EDE" w:rsidRDefault="00E67EA5" w:rsidP="00C93213">
      <w:pPr>
        <w:pStyle w:val="ListParagraph"/>
        <w:numPr>
          <w:ilvl w:val="0"/>
          <w:numId w:val="20"/>
        </w:numPr>
        <w:spacing w:line="23" w:lineRule="atLeast"/>
        <w:ind w:left="360"/>
        <w:rPr>
          <w:rFonts w:cstheme="minorHAnsi"/>
          <w:sz w:val="22"/>
          <w:szCs w:val="22"/>
          <w:lang w:val="en-US"/>
        </w:rPr>
      </w:pPr>
      <w:r w:rsidRPr="00440EDE">
        <w:rPr>
          <w:rFonts w:cstheme="minorHAnsi"/>
          <w:b/>
          <w:bCs/>
          <w:sz w:val="22"/>
          <w:szCs w:val="22"/>
          <w:u w:val="single"/>
          <w:lang w:val="en-US"/>
        </w:rPr>
        <w:t>Ensemble</w:t>
      </w:r>
      <w:r w:rsidR="00243FFC" w:rsidRPr="00440EDE">
        <w:rPr>
          <w:rFonts w:cstheme="minorHAnsi"/>
          <w:b/>
          <w:bCs/>
          <w:sz w:val="22"/>
          <w:szCs w:val="22"/>
          <w:u w:val="single"/>
          <w:rtl/>
          <w:lang w:val="en-US"/>
        </w:rPr>
        <w:t>:</w:t>
      </w:r>
      <w:r w:rsidRPr="00440EDE">
        <w:rPr>
          <w:rFonts w:cstheme="minorHAnsi"/>
          <w:sz w:val="22"/>
          <w:szCs w:val="22"/>
          <w:rtl/>
          <w:lang w:val="en-US"/>
        </w:rPr>
        <w:t xml:space="preserve"> </w:t>
      </w:r>
      <w:r w:rsidR="00243FFC" w:rsidRPr="00440EDE">
        <w:rPr>
          <w:rFonts w:cstheme="minorHAnsi"/>
          <w:sz w:val="22"/>
          <w:szCs w:val="22"/>
          <w:rtl/>
          <w:lang w:val="en-US"/>
        </w:rPr>
        <w:t>מודל אשר משתמש</w:t>
      </w:r>
      <w:r w:rsidRPr="00440EDE">
        <w:rPr>
          <w:rFonts w:cstheme="minorHAnsi"/>
          <w:sz w:val="22"/>
          <w:szCs w:val="22"/>
          <w:rtl/>
          <w:lang w:val="en-US"/>
        </w:rPr>
        <w:t xml:space="preserve"> </w:t>
      </w:r>
      <w:r w:rsidR="00BE2E85" w:rsidRPr="00440EDE">
        <w:rPr>
          <w:rFonts w:cstheme="minorHAnsi"/>
          <w:sz w:val="22"/>
          <w:szCs w:val="22"/>
          <w:rtl/>
          <w:lang w:val="en-US"/>
        </w:rPr>
        <w:t>ב</w:t>
      </w:r>
      <w:r w:rsidRPr="00440EDE">
        <w:rPr>
          <w:rFonts w:cstheme="minorHAnsi"/>
          <w:sz w:val="22"/>
          <w:szCs w:val="22"/>
          <w:rtl/>
          <w:lang w:val="en-US"/>
        </w:rPr>
        <w:t xml:space="preserve">מודלים </w:t>
      </w:r>
      <w:r w:rsidR="00243FFC" w:rsidRPr="00440EDE">
        <w:rPr>
          <w:rFonts w:cstheme="minorHAnsi"/>
          <w:sz w:val="22"/>
          <w:szCs w:val="22"/>
          <w:rtl/>
          <w:lang w:val="en-US"/>
        </w:rPr>
        <w:t>קיימים</w:t>
      </w:r>
      <w:r w:rsidRPr="00440EDE">
        <w:rPr>
          <w:rFonts w:cstheme="minorHAnsi"/>
          <w:sz w:val="22"/>
          <w:szCs w:val="22"/>
          <w:rtl/>
          <w:lang w:val="en-US"/>
        </w:rPr>
        <w:t>, ו</w:t>
      </w:r>
      <w:r w:rsidR="00243FFC" w:rsidRPr="00440EDE">
        <w:rPr>
          <w:rFonts w:cstheme="minorHAnsi"/>
          <w:sz w:val="22"/>
          <w:szCs w:val="22"/>
          <w:rtl/>
          <w:lang w:val="en-US"/>
        </w:rPr>
        <w:t>מ</w:t>
      </w:r>
      <w:r w:rsidRPr="00440EDE">
        <w:rPr>
          <w:rFonts w:cstheme="minorHAnsi"/>
          <w:sz w:val="22"/>
          <w:szCs w:val="22"/>
          <w:rtl/>
          <w:lang w:val="en-US"/>
        </w:rPr>
        <w:t xml:space="preserve">וסיף מעליהם עוד מודל של רגרסיה לוגיסטית. </w:t>
      </w:r>
      <w:r w:rsidR="00F27534" w:rsidRPr="00440EDE">
        <w:rPr>
          <w:rFonts w:cstheme="minorHAnsi"/>
          <w:sz w:val="22"/>
          <w:szCs w:val="22"/>
          <w:rtl/>
          <w:lang w:val="en-US"/>
        </w:rPr>
        <w:t>בח</w:t>
      </w:r>
      <w:r w:rsidR="006D289A">
        <w:rPr>
          <w:rFonts w:cstheme="minorHAnsi" w:hint="cs"/>
          <w:sz w:val="22"/>
          <w:szCs w:val="22"/>
          <w:rtl/>
          <w:lang w:val="en-US"/>
        </w:rPr>
        <w:t>רתי</w:t>
      </w:r>
      <w:r w:rsidR="00F27534" w:rsidRPr="00440EDE">
        <w:rPr>
          <w:rFonts w:cstheme="minorHAnsi"/>
          <w:sz w:val="22"/>
          <w:szCs w:val="22"/>
          <w:rtl/>
          <w:lang w:val="en-US"/>
        </w:rPr>
        <w:t xml:space="preserve"> שלא להכניס את מודל </w:t>
      </w:r>
      <w:r w:rsidR="00F27534" w:rsidRPr="00440EDE">
        <w:rPr>
          <w:rFonts w:cstheme="minorHAnsi"/>
          <w:sz w:val="22"/>
          <w:szCs w:val="22"/>
          <w:lang w:val="en-US"/>
        </w:rPr>
        <w:t>MLP</w:t>
      </w:r>
      <w:r w:rsidR="00F27534" w:rsidRPr="00440EDE">
        <w:rPr>
          <w:rFonts w:cstheme="minorHAnsi"/>
          <w:sz w:val="22"/>
          <w:szCs w:val="22"/>
          <w:rtl/>
          <w:lang w:val="en-US"/>
        </w:rPr>
        <w:t xml:space="preserve"> למודל זה, בעקבות שיקולי זמן ריצה. בנוסף לא הכנס</w:t>
      </w:r>
      <w:r w:rsidR="006D289A">
        <w:rPr>
          <w:rFonts w:cstheme="minorHAnsi" w:hint="cs"/>
          <w:sz w:val="22"/>
          <w:szCs w:val="22"/>
          <w:rtl/>
          <w:lang w:val="en-US"/>
        </w:rPr>
        <w:t>תי</w:t>
      </w:r>
      <w:r w:rsidR="00F27534" w:rsidRPr="00440EDE">
        <w:rPr>
          <w:rFonts w:cstheme="minorHAnsi"/>
          <w:sz w:val="22"/>
          <w:szCs w:val="22"/>
          <w:rtl/>
          <w:lang w:val="en-US"/>
        </w:rPr>
        <w:t xml:space="preserve"> את </w:t>
      </w:r>
      <w:r w:rsidR="00F27534" w:rsidRPr="00440EDE">
        <w:rPr>
          <w:rFonts w:cstheme="minorHAnsi"/>
          <w:sz w:val="22"/>
          <w:szCs w:val="22"/>
          <w:lang w:val="en-US"/>
        </w:rPr>
        <w:t>KNN</w:t>
      </w:r>
      <w:r w:rsidR="00F27534" w:rsidRPr="00440EDE">
        <w:rPr>
          <w:rFonts w:cstheme="minorHAnsi"/>
          <w:sz w:val="22"/>
          <w:szCs w:val="22"/>
          <w:rtl/>
          <w:lang w:val="en-US"/>
        </w:rPr>
        <w:t xml:space="preserve"> למודל זה מכיוון שהוא רק היה פוגע בביצועי המודל. </w:t>
      </w:r>
      <w:r w:rsidRPr="00440EDE">
        <w:rPr>
          <w:rFonts w:cstheme="minorHAnsi"/>
          <w:sz w:val="22"/>
          <w:szCs w:val="22"/>
          <w:rtl/>
          <w:lang w:val="en-US"/>
        </w:rPr>
        <w:t xml:space="preserve">השכבה הנוספת </w:t>
      </w:r>
      <w:r w:rsidR="00F27534" w:rsidRPr="00440EDE">
        <w:rPr>
          <w:rFonts w:cstheme="minorHAnsi"/>
          <w:sz w:val="22"/>
          <w:szCs w:val="22"/>
          <w:rtl/>
          <w:lang w:val="en-US"/>
        </w:rPr>
        <w:t>מייצרת</w:t>
      </w:r>
      <w:r w:rsidRPr="00440EDE">
        <w:rPr>
          <w:rFonts w:cstheme="minorHAnsi"/>
          <w:sz w:val="22"/>
          <w:szCs w:val="22"/>
          <w:rtl/>
          <w:lang w:val="en-US"/>
        </w:rPr>
        <w:t xml:space="preserve"> אופטימיזציה של השימוש במודלים השונים</w:t>
      </w:r>
      <w:r w:rsidR="00243FFC" w:rsidRPr="00440EDE">
        <w:rPr>
          <w:rFonts w:cstheme="minorHAnsi"/>
          <w:sz w:val="22"/>
          <w:szCs w:val="22"/>
          <w:rtl/>
          <w:lang w:val="en-US"/>
        </w:rPr>
        <w:t>,</w:t>
      </w:r>
      <w:r w:rsidRPr="00440EDE">
        <w:rPr>
          <w:rFonts w:cstheme="minorHAnsi"/>
          <w:sz w:val="22"/>
          <w:szCs w:val="22"/>
          <w:rtl/>
          <w:lang w:val="en-US"/>
        </w:rPr>
        <w:t xml:space="preserve"> </w:t>
      </w:r>
      <w:r w:rsidR="00243FFC" w:rsidRPr="00440EDE">
        <w:rPr>
          <w:rFonts w:cstheme="minorHAnsi"/>
          <w:sz w:val="22"/>
          <w:szCs w:val="22"/>
          <w:rtl/>
          <w:lang w:val="en-US"/>
        </w:rPr>
        <w:t xml:space="preserve">ע"י איתור </w:t>
      </w:r>
      <w:r w:rsidRPr="00440EDE">
        <w:rPr>
          <w:rFonts w:cstheme="minorHAnsi"/>
          <w:sz w:val="22"/>
          <w:szCs w:val="22"/>
          <w:rtl/>
          <w:lang w:val="en-US"/>
        </w:rPr>
        <w:t xml:space="preserve">החוזקות של כל אחד מהם </w:t>
      </w:r>
      <w:r w:rsidR="00243FFC" w:rsidRPr="00440EDE">
        <w:rPr>
          <w:rFonts w:cstheme="minorHAnsi"/>
          <w:sz w:val="22"/>
          <w:szCs w:val="22"/>
          <w:rtl/>
          <w:lang w:val="en-US"/>
        </w:rPr>
        <w:t xml:space="preserve">ושימוש </w:t>
      </w:r>
      <w:r w:rsidRPr="00440EDE">
        <w:rPr>
          <w:rFonts w:cstheme="minorHAnsi"/>
          <w:sz w:val="22"/>
          <w:szCs w:val="22"/>
          <w:rtl/>
          <w:lang w:val="en-US"/>
        </w:rPr>
        <w:t xml:space="preserve">בכל מודל </w:t>
      </w:r>
      <w:r w:rsidR="00243FFC" w:rsidRPr="00440EDE">
        <w:rPr>
          <w:rFonts w:cstheme="minorHAnsi"/>
          <w:sz w:val="22"/>
          <w:szCs w:val="22"/>
          <w:rtl/>
          <w:lang w:val="en-US"/>
        </w:rPr>
        <w:t>בהתאם</w:t>
      </w:r>
      <w:r w:rsidRPr="00440EDE">
        <w:rPr>
          <w:rFonts w:cstheme="minorHAnsi"/>
          <w:sz w:val="22"/>
          <w:szCs w:val="22"/>
          <w:rtl/>
          <w:lang w:val="en-US"/>
        </w:rPr>
        <w:t>.</w:t>
      </w:r>
      <w:r w:rsidR="00F27534" w:rsidRPr="00440EDE">
        <w:rPr>
          <w:rFonts w:cstheme="minorHAnsi"/>
          <w:sz w:val="22"/>
          <w:szCs w:val="22"/>
          <w:rtl/>
          <w:lang w:val="en-US"/>
        </w:rPr>
        <w:t xml:space="preserve"> המודל לא </w:t>
      </w:r>
      <w:r w:rsidR="00AA6AD6">
        <w:rPr>
          <w:rFonts w:cstheme="minorHAnsi" w:hint="cs"/>
          <w:sz w:val="22"/>
          <w:szCs w:val="22"/>
          <w:rtl/>
          <w:lang w:val="en-US"/>
        </w:rPr>
        <w:t>הביא תחזיות</w:t>
      </w:r>
      <w:r w:rsidR="00F27534" w:rsidRPr="00440EDE">
        <w:rPr>
          <w:rFonts w:cstheme="minorHAnsi"/>
          <w:sz w:val="22"/>
          <w:szCs w:val="22"/>
          <w:rtl/>
          <w:lang w:val="en-US"/>
        </w:rPr>
        <w:t xml:space="preserve"> טוב</w:t>
      </w:r>
      <w:r w:rsidR="00AA6AD6">
        <w:rPr>
          <w:rFonts w:cstheme="minorHAnsi" w:hint="cs"/>
          <w:sz w:val="22"/>
          <w:szCs w:val="22"/>
          <w:rtl/>
          <w:lang w:val="en-US"/>
        </w:rPr>
        <w:t>ו</w:t>
      </w:r>
      <w:r w:rsidR="00F27534" w:rsidRPr="00440EDE">
        <w:rPr>
          <w:rFonts w:cstheme="minorHAnsi"/>
          <w:sz w:val="22"/>
          <w:szCs w:val="22"/>
          <w:rtl/>
          <w:lang w:val="en-US"/>
        </w:rPr>
        <w:t>ת מאשר הרגרסיה הלוגיסטית, ואנ</w:t>
      </w:r>
      <w:r w:rsidR="006D289A">
        <w:rPr>
          <w:rFonts w:cstheme="minorHAnsi" w:hint="cs"/>
          <w:sz w:val="22"/>
          <w:szCs w:val="22"/>
          <w:rtl/>
          <w:lang w:val="en-US"/>
        </w:rPr>
        <w:t>י</w:t>
      </w:r>
      <w:r w:rsidR="00F27534" w:rsidRPr="00440EDE">
        <w:rPr>
          <w:rFonts w:cstheme="minorHAnsi"/>
          <w:sz w:val="22"/>
          <w:szCs w:val="22"/>
          <w:rtl/>
          <w:lang w:val="en-US"/>
        </w:rPr>
        <w:t xml:space="preserve"> מסיק כי הסיבה לכך היא </w:t>
      </w:r>
      <w:proofErr w:type="spellStart"/>
      <w:r w:rsidR="00F27534" w:rsidRPr="00440EDE">
        <w:rPr>
          <w:rFonts w:cstheme="minorHAnsi"/>
          <w:sz w:val="22"/>
          <w:szCs w:val="22"/>
          <w:rtl/>
          <w:lang w:val="en-US"/>
        </w:rPr>
        <w:t>שככה"נ</w:t>
      </w:r>
      <w:proofErr w:type="spellEnd"/>
      <w:r w:rsidR="00F27534" w:rsidRPr="00440EDE">
        <w:rPr>
          <w:rFonts w:cstheme="minorHAnsi"/>
          <w:sz w:val="22"/>
          <w:szCs w:val="22"/>
          <w:rtl/>
          <w:lang w:val="en-US"/>
        </w:rPr>
        <w:t xml:space="preserve"> המודל נשען על הרגרסיה הלוגיסטית בצורה כמעט מוחלטת, ושכל המודלים "חזקים" בלחזות אי-רכישה, אך אינם מצליחים לחזות רכישה כהלכה.</w:t>
      </w:r>
      <w:r w:rsidR="00E00F88" w:rsidRPr="00440EDE">
        <w:rPr>
          <w:rFonts w:cstheme="minorHAnsi"/>
          <w:sz w:val="22"/>
          <w:szCs w:val="22"/>
          <w:rtl/>
          <w:lang w:val="en-US"/>
        </w:rPr>
        <w:t xml:space="preserve"> זהו המודל שהביא את התוצאות הטובות ביותר</w:t>
      </w:r>
      <w:r w:rsidR="00440EDE" w:rsidRPr="00440EDE">
        <w:rPr>
          <w:rFonts w:cstheme="minorHAnsi"/>
          <w:sz w:val="22"/>
          <w:szCs w:val="22"/>
          <w:rtl/>
          <w:lang w:val="en-US"/>
        </w:rPr>
        <w:t xml:space="preserve"> (וראו נספח 4)</w:t>
      </w:r>
      <w:r w:rsidR="00E00F88" w:rsidRPr="00440EDE">
        <w:rPr>
          <w:rFonts w:cstheme="minorHAnsi"/>
          <w:sz w:val="22"/>
          <w:szCs w:val="22"/>
          <w:rtl/>
          <w:lang w:val="en-US"/>
        </w:rPr>
        <w:t>, ובאמצעותו ביצע</w:t>
      </w:r>
      <w:r w:rsidR="006D289A">
        <w:rPr>
          <w:rFonts w:cstheme="minorHAnsi" w:hint="cs"/>
          <w:sz w:val="22"/>
          <w:szCs w:val="22"/>
          <w:rtl/>
          <w:lang w:val="en-US"/>
        </w:rPr>
        <w:t>תי</w:t>
      </w:r>
      <w:r w:rsidR="00E00F88" w:rsidRPr="00440EDE">
        <w:rPr>
          <w:rFonts w:cstheme="minorHAnsi"/>
          <w:sz w:val="22"/>
          <w:szCs w:val="22"/>
          <w:rtl/>
          <w:lang w:val="en-US"/>
        </w:rPr>
        <w:t xml:space="preserve"> את החיזוי הסופי.</w:t>
      </w:r>
    </w:p>
    <w:p w14:paraId="3924F3C5" w14:textId="19756D63" w:rsidR="001E6BFD" w:rsidRPr="00440EDE" w:rsidRDefault="001E6BFD" w:rsidP="00C93213">
      <w:pPr>
        <w:pStyle w:val="Heading2"/>
        <w:spacing w:line="23" w:lineRule="atLeast"/>
        <w:rPr>
          <w:rFonts w:asciiTheme="minorHAnsi" w:hAnsiTheme="minorHAnsi" w:cstheme="minorHAnsi"/>
          <w:sz w:val="22"/>
          <w:szCs w:val="22"/>
          <w:rtl/>
          <w:lang w:val="en-US"/>
        </w:rPr>
      </w:pPr>
      <w:bookmarkStart w:id="16" w:name="_Toc111985351"/>
      <w:r w:rsidRPr="00440EDE">
        <w:rPr>
          <w:rFonts w:asciiTheme="minorHAnsi" w:hAnsiTheme="minorHAnsi" w:cstheme="minorHAnsi"/>
          <w:sz w:val="22"/>
          <w:szCs w:val="22"/>
          <w:rtl/>
          <w:lang w:val="en-US"/>
        </w:rPr>
        <w:t>הערכת המודלים</w:t>
      </w:r>
      <w:bookmarkEnd w:id="16"/>
    </w:p>
    <w:p w14:paraId="7BE39412" w14:textId="52C3D96B" w:rsidR="00E00F88" w:rsidRPr="00440EDE" w:rsidRDefault="00E00F88" w:rsidP="00C93213">
      <w:pPr>
        <w:pStyle w:val="Heading3"/>
        <w:spacing w:line="23" w:lineRule="atLeast"/>
        <w:rPr>
          <w:rFonts w:asciiTheme="minorHAnsi" w:hAnsiTheme="minorHAnsi" w:cstheme="minorHAnsi"/>
          <w:sz w:val="22"/>
          <w:szCs w:val="22"/>
          <w:rtl/>
          <w:lang w:val="en-US"/>
        </w:rPr>
      </w:pPr>
      <w:bookmarkStart w:id="17" w:name="_Toc111985352"/>
      <w:r w:rsidRPr="00440EDE">
        <w:rPr>
          <w:rFonts w:asciiTheme="minorHAnsi" w:hAnsiTheme="minorHAnsi" w:cstheme="minorHAnsi"/>
          <w:sz w:val="22"/>
          <w:szCs w:val="22"/>
          <w:rtl/>
          <w:lang w:val="en-US"/>
        </w:rPr>
        <w:t>הערכה כללית</w:t>
      </w:r>
      <w:bookmarkEnd w:id="17"/>
    </w:p>
    <w:p w14:paraId="3B3016D1" w14:textId="65ABC3D6" w:rsidR="00F27534" w:rsidRPr="00440EDE" w:rsidRDefault="00F27534" w:rsidP="00C93213">
      <w:pPr>
        <w:spacing w:line="23" w:lineRule="atLeast"/>
        <w:rPr>
          <w:rFonts w:cstheme="minorHAnsi"/>
          <w:sz w:val="22"/>
          <w:szCs w:val="22"/>
          <w:rtl/>
          <w:lang w:val="en-US"/>
        </w:rPr>
      </w:pPr>
      <w:r w:rsidRPr="00440EDE">
        <w:rPr>
          <w:rFonts w:cstheme="minorHAnsi"/>
          <w:sz w:val="22"/>
          <w:szCs w:val="22"/>
          <w:rtl/>
          <w:lang w:val="en-US"/>
        </w:rPr>
        <w:t xml:space="preserve">הערכת המודלים </w:t>
      </w:r>
      <w:r w:rsidR="002C37A9" w:rsidRPr="00440EDE">
        <w:rPr>
          <w:rFonts w:cstheme="minorHAnsi"/>
          <w:sz w:val="22"/>
          <w:szCs w:val="22"/>
          <w:rtl/>
          <w:lang w:val="en-US"/>
        </w:rPr>
        <w:t xml:space="preserve">לכל מודל </w:t>
      </w:r>
      <w:r w:rsidRPr="00440EDE">
        <w:rPr>
          <w:rFonts w:cstheme="minorHAnsi"/>
          <w:sz w:val="22"/>
          <w:szCs w:val="22"/>
          <w:rtl/>
          <w:lang w:val="en-US"/>
        </w:rPr>
        <w:t>בוצעה על בסיס שלושה כלים</w:t>
      </w:r>
      <w:r w:rsidR="00233060">
        <w:rPr>
          <w:rFonts w:cstheme="minorHAnsi" w:hint="cs"/>
          <w:sz w:val="22"/>
          <w:szCs w:val="22"/>
          <w:rtl/>
          <w:lang w:val="en-US"/>
        </w:rPr>
        <w:t xml:space="preserve"> (</w:t>
      </w:r>
      <w:r w:rsidR="00E00F88" w:rsidRPr="00440EDE">
        <w:rPr>
          <w:rFonts w:cstheme="minorHAnsi"/>
          <w:sz w:val="22"/>
          <w:szCs w:val="22"/>
          <w:rtl/>
          <w:lang w:val="en-US"/>
        </w:rPr>
        <w:t xml:space="preserve">אשר באמצעותם </w:t>
      </w:r>
      <w:r w:rsidR="00233060">
        <w:rPr>
          <w:rFonts w:cstheme="minorHAnsi" w:hint="cs"/>
          <w:sz w:val="22"/>
          <w:szCs w:val="22"/>
          <w:rtl/>
          <w:lang w:val="en-US"/>
        </w:rPr>
        <w:t>בוצעו</w:t>
      </w:r>
      <w:r w:rsidR="00E00F88" w:rsidRPr="00440EDE">
        <w:rPr>
          <w:rFonts w:cstheme="minorHAnsi"/>
          <w:sz w:val="22"/>
          <w:szCs w:val="22"/>
          <w:rtl/>
          <w:lang w:val="en-US"/>
        </w:rPr>
        <w:t xml:space="preserve"> </w:t>
      </w:r>
      <w:r w:rsidR="00AA6AD6">
        <w:rPr>
          <w:rFonts w:cstheme="minorHAnsi" w:hint="cs"/>
          <w:sz w:val="22"/>
          <w:szCs w:val="22"/>
          <w:rtl/>
          <w:lang w:val="en-US"/>
        </w:rPr>
        <w:t xml:space="preserve">גם </w:t>
      </w:r>
      <w:proofErr w:type="spellStart"/>
      <w:r w:rsidR="00E00F88" w:rsidRPr="00440EDE">
        <w:rPr>
          <w:rFonts w:cstheme="minorHAnsi"/>
          <w:sz w:val="22"/>
          <w:szCs w:val="22"/>
          <w:rtl/>
          <w:lang w:val="en-US"/>
        </w:rPr>
        <w:t>אופטימיזציות</w:t>
      </w:r>
      <w:proofErr w:type="spellEnd"/>
      <w:r w:rsidR="00233060">
        <w:rPr>
          <w:rFonts w:cstheme="minorHAnsi" w:hint="cs"/>
          <w:sz w:val="22"/>
          <w:szCs w:val="22"/>
          <w:rtl/>
          <w:lang w:val="en-US"/>
        </w:rPr>
        <w:t xml:space="preserve"> כ</w:t>
      </w:r>
      <w:r w:rsidR="00AA6AD6">
        <w:rPr>
          <w:rFonts w:cstheme="minorHAnsi" w:hint="cs"/>
          <w:sz w:val="22"/>
          <w:szCs w:val="22"/>
          <w:rtl/>
          <w:lang w:val="en-US"/>
        </w:rPr>
        <w:t>מ</w:t>
      </w:r>
      <w:r w:rsidR="00233060">
        <w:rPr>
          <w:rFonts w:cstheme="minorHAnsi" w:hint="cs"/>
          <w:sz w:val="22"/>
          <w:szCs w:val="22"/>
          <w:rtl/>
          <w:lang w:val="en-US"/>
        </w:rPr>
        <w:t>פורט מעלה)</w:t>
      </w:r>
      <w:r w:rsidRPr="00440EDE">
        <w:rPr>
          <w:rFonts w:cstheme="minorHAnsi"/>
          <w:sz w:val="22"/>
          <w:szCs w:val="22"/>
          <w:rtl/>
          <w:lang w:val="en-US"/>
        </w:rPr>
        <w:t>:</w:t>
      </w:r>
    </w:p>
    <w:p w14:paraId="0E97AD8C" w14:textId="47066F42" w:rsidR="00F27534" w:rsidRPr="00440EDE" w:rsidRDefault="000345EC" w:rsidP="00C93213">
      <w:pPr>
        <w:pStyle w:val="ListParagraph"/>
        <w:numPr>
          <w:ilvl w:val="0"/>
          <w:numId w:val="24"/>
        </w:numPr>
        <w:spacing w:line="23" w:lineRule="atLeast"/>
        <w:rPr>
          <w:rFonts w:cstheme="minorHAnsi"/>
          <w:sz w:val="22"/>
          <w:szCs w:val="22"/>
          <w:lang w:val="en-US"/>
        </w:rPr>
      </w:pPr>
      <w:r w:rsidRPr="00440EDE">
        <w:rPr>
          <w:rFonts w:cstheme="minorHAnsi"/>
          <w:b/>
          <w:bCs/>
          <w:sz w:val="22"/>
          <w:szCs w:val="22"/>
          <w:u w:val="single"/>
          <w:lang w:val="en-US"/>
        </w:rPr>
        <w:t>Evaluation Report</w:t>
      </w:r>
      <w:r w:rsidRPr="00440EDE">
        <w:rPr>
          <w:rFonts w:cstheme="minorHAnsi"/>
          <w:b/>
          <w:bCs/>
          <w:sz w:val="22"/>
          <w:szCs w:val="22"/>
          <w:u w:val="single"/>
          <w:rtl/>
          <w:lang w:val="en-US"/>
        </w:rPr>
        <w:t>:</w:t>
      </w:r>
      <w:r w:rsidRPr="00440EDE">
        <w:rPr>
          <w:rFonts w:cstheme="minorHAnsi"/>
          <w:sz w:val="22"/>
          <w:szCs w:val="22"/>
          <w:rtl/>
          <w:lang w:val="en-US"/>
        </w:rPr>
        <w:t xml:space="preserve"> דו"ח אשר מעניק למודלים ציונים עפ"י מדדים שונים (מעניק פילוח נתונים דומה לזה של </w:t>
      </w:r>
      <w:r w:rsidRPr="00440EDE">
        <w:rPr>
          <w:rFonts w:cstheme="minorHAnsi"/>
          <w:sz w:val="22"/>
          <w:szCs w:val="22"/>
          <w:lang w:val="en-US"/>
        </w:rPr>
        <w:t>confusion-matrix</w:t>
      </w:r>
      <w:r w:rsidRPr="00440EDE">
        <w:rPr>
          <w:rFonts w:cstheme="minorHAnsi"/>
          <w:sz w:val="22"/>
          <w:szCs w:val="22"/>
          <w:rtl/>
          <w:lang w:val="en-US"/>
        </w:rPr>
        <w:t>).</w:t>
      </w:r>
    </w:p>
    <w:p w14:paraId="525E6227" w14:textId="6972CDC5" w:rsidR="000345EC" w:rsidRPr="00440EDE" w:rsidRDefault="000345EC" w:rsidP="00C93213">
      <w:pPr>
        <w:pStyle w:val="ListParagraph"/>
        <w:numPr>
          <w:ilvl w:val="0"/>
          <w:numId w:val="24"/>
        </w:numPr>
        <w:spacing w:line="23" w:lineRule="atLeast"/>
        <w:rPr>
          <w:rFonts w:cstheme="minorHAnsi"/>
          <w:b/>
          <w:bCs/>
          <w:sz w:val="22"/>
          <w:szCs w:val="22"/>
          <w:u w:val="single"/>
          <w:lang w:val="en-US"/>
        </w:rPr>
      </w:pPr>
      <w:r w:rsidRPr="00440EDE">
        <w:rPr>
          <w:rFonts w:cstheme="minorHAnsi"/>
          <w:b/>
          <w:bCs/>
          <w:sz w:val="22"/>
          <w:szCs w:val="22"/>
          <w:u w:val="single"/>
          <w:lang w:val="en-US"/>
        </w:rPr>
        <w:t>Feature Importance</w:t>
      </w:r>
      <w:r w:rsidRPr="00440EDE">
        <w:rPr>
          <w:rFonts w:cstheme="minorHAnsi"/>
          <w:b/>
          <w:bCs/>
          <w:sz w:val="22"/>
          <w:szCs w:val="22"/>
          <w:u w:val="single"/>
          <w:rtl/>
          <w:lang w:val="en-US"/>
        </w:rPr>
        <w:t>:</w:t>
      </w:r>
      <w:r w:rsidRPr="00440EDE">
        <w:rPr>
          <w:rFonts w:cstheme="minorHAnsi"/>
          <w:sz w:val="22"/>
          <w:szCs w:val="22"/>
          <w:rtl/>
          <w:lang w:val="en-US"/>
        </w:rPr>
        <w:t xml:space="preserve"> תרשים אשר מנתח את חשיבות הפיצ'רים השונים במודל, </w:t>
      </w:r>
      <w:r w:rsidR="00E00F88" w:rsidRPr="00440EDE">
        <w:rPr>
          <w:rFonts w:cstheme="minorHAnsi"/>
          <w:sz w:val="22"/>
          <w:szCs w:val="22"/>
          <w:rtl/>
          <w:lang w:val="en-US"/>
        </w:rPr>
        <w:t xml:space="preserve">זאת </w:t>
      </w:r>
      <w:r w:rsidRPr="00440EDE">
        <w:rPr>
          <w:rFonts w:cstheme="minorHAnsi"/>
          <w:sz w:val="22"/>
          <w:szCs w:val="22"/>
          <w:rtl/>
          <w:lang w:val="en-US"/>
        </w:rPr>
        <w:t>כאשר ישנם מודלים אשר בהם לא ניתן לייצר את תרשים זה.</w:t>
      </w:r>
    </w:p>
    <w:p w14:paraId="46BE53E2" w14:textId="05EC1423" w:rsidR="000345EC" w:rsidRPr="00440EDE" w:rsidRDefault="000345EC" w:rsidP="00C93213">
      <w:pPr>
        <w:pStyle w:val="ListParagraph"/>
        <w:numPr>
          <w:ilvl w:val="0"/>
          <w:numId w:val="24"/>
        </w:numPr>
        <w:spacing w:line="23" w:lineRule="atLeast"/>
        <w:rPr>
          <w:rFonts w:cstheme="minorHAnsi"/>
          <w:sz w:val="22"/>
          <w:szCs w:val="22"/>
          <w:lang w:val="en-US"/>
        </w:rPr>
      </w:pPr>
      <w:r w:rsidRPr="00440EDE">
        <w:rPr>
          <w:rFonts w:cstheme="minorHAnsi"/>
          <w:b/>
          <w:bCs/>
          <w:sz w:val="22"/>
          <w:szCs w:val="22"/>
          <w:u w:val="single"/>
          <w:lang w:val="en-US"/>
        </w:rPr>
        <w:t>ROC-AUC CURVE</w:t>
      </w:r>
      <w:r w:rsidRPr="00440EDE">
        <w:rPr>
          <w:rFonts w:cstheme="minorHAnsi"/>
          <w:b/>
          <w:bCs/>
          <w:sz w:val="22"/>
          <w:szCs w:val="22"/>
          <w:u w:val="single"/>
          <w:rtl/>
          <w:lang w:val="en-US"/>
        </w:rPr>
        <w:t>:</w:t>
      </w:r>
      <w:r w:rsidRPr="00440EDE">
        <w:rPr>
          <w:rFonts w:cstheme="minorHAnsi"/>
          <w:sz w:val="22"/>
          <w:szCs w:val="22"/>
          <w:rtl/>
          <w:lang w:val="en-US"/>
        </w:rPr>
        <w:t xml:space="preserve"> תרשים אשר מעניק ציונים שונים למודל באמצעות </w:t>
      </w:r>
      <w:r w:rsidRPr="00440EDE">
        <w:rPr>
          <w:rFonts w:cstheme="minorHAnsi"/>
          <w:sz w:val="22"/>
          <w:szCs w:val="22"/>
          <w:lang w:val="en-US"/>
        </w:rPr>
        <w:t>cross-validation</w:t>
      </w:r>
      <w:r w:rsidRPr="00440EDE">
        <w:rPr>
          <w:rFonts w:cstheme="minorHAnsi"/>
          <w:sz w:val="22"/>
          <w:szCs w:val="22"/>
          <w:rtl/>
          <w:lang w:val="en-US"/>
        </w:rPr>
        <w:t xml:space="preserve"> ועל בסיס </w:t>
      </w:r>
      <w:r w:rsidRPr="00440EDE">
        <w:rPr>
          <w:rFonts w:cstheme="minorHAnsi"/>
          <w:sz w:val="22"/>
          <w:szCs w:val="22"/>
          <w:lang w:val="en-US"/>
        </w:rPr>
        <w:t>AUC</w:t>
      </w:r>
      <w:r w:rsidRPr="00440EDE">
        <w:rPr>
          <w:rFonts w:cstheme="minorHAnsi"/>
          <w:sz w:val="22"/>
          <w:szCs w:val="22"/>
          <w:rtl/>
          <w:lang w:val="en-US"/>
        </w:rPr>
        <w:t xml:space="preserve"> ממוצע של כלל הציונים</w:t>
      </w:r>
      <w:r w:rsidR="00AA6AD6">
        <w:rPr>
          <w:rFonts w:cstheme="minorHAnsi" w:hint="cs"/>
          <w:sz w:val="22"/>
          <w:szCs w:val="22"/>
          <w:rtl/>
          <w:lang w:val="en-US"/>
        </w:rPr>
        <w:t xml:space="preserve"> שניתנו למודל</w:t>
      </w:r>
      <w:r w:rsidRPr="00440EDE">
        <w:rPr>
          <w:rFonts w:cstheme="minorHAnsi"/>
          <w:sz w:val="22"/>
          <w:szCs w:val="22"/>
          <w:rtl/>
          <w:lang w:val="en-US"/>
        </w:rPr>
        <w:t>.</w:t>
      </w:r>
    </w:p>
    <w:p w14:paraId="589B7AF2" w14:textId="4911113C" w:rsidR="00E00F88" w:rsidRPr="00440EDE" w:rsidRDefault="00E00F88" w:rsidP="00C93213">
      <w:pPr>
        <w:pStyle w:val="Heading3"/>
        <w:spacing w:line="23" w:lineRule="atLeast"/>
        <w:rPr>
          <w:rFonts w:asciiTheme="minorHAnsi" w:hAnsiTheme="minorHAnsi" w:cstheme="minorHAnsi"/>
          <w:sz w:val="22"/>
          <w:szCs w:val="22"/>
          <w:rtl/>
          <w:lang w:val="en-US"/>
        </w:rPr>
      </w:pPr>
      <w:bookmarkStart w:id="18" w:name="_Toc111985353"/>
      <w:r w:rsidRPr="00440EDE">
        <w:rPr>
          <w:rFonts w:asciiTheme="minorHAnsi" w:hAnsiTheme="minorHAnsi" w:cstheme="minorHAnsi"/>
          <w:sz w:val="22"/>
          <w:szCs w:val="22"/>
          <w:lang w:val="en-US"/>
        </w:rPr>
        <w:t>confusion-matrix</w:t>
      </w:r>
      <w:r w:rsidRPr="00440EDE">
        <w:rPr>
          <w:rFonts w:asciiTheme="minorHAnsi" w:hAnsiTheme="minorHAnsi" w:cstheme="minorHAnsi"/>
          <w:sz w:val="22"/>
          <w:szCs w:val="22"/>
          <w:rtl/>
          <w:lang w:val="en-US"/>
        </w:rPr>
        <w:t xml:space="preserve"> לרגרסיה לוגיסטית</w:t>
      </w:r>
      <w:bookmarkEnd w:id="18"/>
    </w:p>
    <w:p w14:paraId="16937F4B" w14:textId="5A2816F9" w:rsidR="00611C4B" w:rsidRPr="00440EDE" w:rsidRDefault="006D289A" w:rsidP="00C93213">
      <w:pPr>
        <w:spacing w:line="23" w:lineRule="atLeast"/>
        <w:rPr>
          <w:rFonts w:cstheme="minorHAnsi"/>
          <w:sz w:val="22"/>
          <w:szCs w:val="22"/>
          <w:rtl/>
          <w:lang w:val="en-US"/>
        </w:rPr>
      </w:pPr>
      <w:r>
        <w:rPr>
          <w:rFonts w:cstheme="minorHAnsi" w:hint="cs"/>
          <w:sz w:val="22"/>
          <w:szCs w:val="22"/>
          <w:rtl/>
          <w:lang w:val="en-US"/>
        </w:rPr>
        <w:t>יצרתי</w:t>
      </w:r>
      <w:r w:rsidR="00A763F9" w:rsidRPr="00440EDE">
        <w:rPr>
          <w:rFonts w:cstheme="minorHAnsi"/>
          <w:sz w:val="22"/>
          <w:szCs w:val="22"/>
          <w:rtl/>
          <w:lang w:val="en-US"/>
        </w:rPr>
        <w:t xml:space="preserve"> </w:t>
      </w:r>
      <w:r w:rsidR="00A763F9" w:rsidRPr="00440EDE">
        <w:rPr>
          <w:rFonts w:cstheme="minorHAnsi"/>
          <w:sz w:val="22"/>
          <w:szCs w:val="22"/>
          <w:lang w:val="en-US"/>
        </w:rPr>
        <w:t>confusion</w:t>
      </w:r>
      <w:r w:rsidR="00F27534" w:rsidRPr="00440EDE">
        <w:rPr>
          <w:rFonts w:cstheme="minorHAnsi"/>
          <w:sz w:val="22"/>
          <w:szCs w:val="22"/>
          <w:lang w:val="en-US"/>
        </w:rPr>
        <w:t>-</w:t>
      </w:r>
      <w:r w:rsidR="00A763F9" w:rsidRPr="00440EDE">
        <w:rPr>
          <w:rFonts w:cstheme="minorHAnsi"/>
          <w:sz w:val="22"/>
          <w:szCs w:val="22"/>
          <w:lang w:val="en-US"/>
        </w:rPr>
        <w:t>matrix</w:t>
      </w:r>
      <w:r w:rsidR="00A763F9" w:rsidRPr="00440EDE">
        <w:rPr>
          <w:rFonts w:cstheme="minorHAnsi"/>
          <w:sz w:val="22"/>
          <w:szCs w:val="22"/>
          <w:rtl/>
          <w:lang w:val="en-US"/>
        </w:rPr>
        <w:t xml:space="preserve"> </w:t>
      </w:r>
      <w:r w:rsidR="00E00F88" w:rsidRPr="00440EDE">
        <w:rPr>
          <w:rFonts w:cstheme="minorHAnsi"/>
          <w:sz w:val="22"/>
          <w:szCs w:val="22"/>
          <w:rtl/>
          <w:lang w:val="en-US"/>
        </w:rPr>
        <w:t>ל</w:t>
      </w:r>
      <w:r w:rsidR="00A763F9" w:rsidRPr="00440EDE">
        <w:rPr>
          <w:rFonts w:cstheme="minorHAnsi"/>
          <w:sz w:val="22"/>
          <w:szCs w:val="22"/>
          <w:rtl/>
          <w:lang w:val="en-US"/>
        </w:rPr>
        <w:t>רגרסיה הלוגיסטית</w:t>
      </w:r>
      <w:r w:rsidR="00440EDE" w:rsidRPr="00440EDE">
        <w:rPr>
          <w:rFonts w:cstheme="minorHAnsi"/>
          <w:sz w:val="22"/>
          <w:szCs w:val="22"/>
          <w:rtl/>
          <w:lang w:val="en-US"/>
        </w:rPr>
        <w:t xml:space="preserve"> (וראו נספח 5)</w:t>
      </w:r>
      <w:r w:rsidR="00A763F9" w:rsidRPr="00440EDE">
        <w:rPr>
          <w:rFonts w:cstheme="minorHAnsi"/>
          <w:sz w:val="22"/>
          <w:szCs w:val="22"/>
          <w:rtl/>
          <w:lang w:val="en-US"/>
        </w:rPr>
        <w:t xml:space="preserve">. מהמטריצה ניתן </w:t>
      </w:r>
      <w:r w:rsidR="00A8414C" w:rsidRPr="00440EDE">
        <w:rPr>
          <w:rFonts w:cstheme="minorHAnsi"/>
          <w:sz w:val="22"/>
          <w:szCs w:val="22"/>
          <w:rtl/>
          <w:lang w:val="en-US"/>
        </w:rPr>
        <w:t>לראות</w:t>
      </w:r>
      <w:r w:rsidR="00A763F9" w:rsidRPr="00440EDE">
        <w:rPr>
          <w:rFonts w:cstheme="minorHAnsi"/>
          <w:sz w:val="22"/>
          <w:szCs w:val="22"/>
          <w:rtl/>
          <w:lang w:val="en-US"/>
        </w:rPr>
        <w:t xml:space="preserve"> כי המודל הצליח לבצע למידה בצורה טובה, זאת מכיוון </w:t>
      </w:r>
      <w:r w:rsidR="00482DAA" w:rsidRPr="00440EDE">
        <w:rPr>
          <w:rFonts w:cstheme="minorHAnsi"/>
          <w:sz w:val="22"/>
          <w:szCs w:val="22"/>
          <w:rtl/>
          <w:lang w:val="en-US"/>
        </w:rPr>
        <w:t>שמדדי</w:t>
      </w:r>
      <w:r w:rsidR="00A763F9" w:rsidRPr="00440EDE">
        <w:rPr>
          <w:rFonts w:cstheme="minorHAnsi"/>
          <w:sz w:val="22"/>
          <w:szCs w:val="22"/>
          <w:rtl/>
          <w:lang w:val="en-US"/>
        </w:rPr>
        <w:t xml:space="preserve"> תוצאות המודל על סט האימון הביא ל</w:t>
      </w:r>
      <w:r w:rsidR="00471862" w:rsidRPr="00440EDE">
        <w:rPr>
          <w:rFonts w:cstheme="minorHAnsi"/>
          <w:sz w:val="22"/>
          <w:szCs w:val="22"/>
          <w:rtl/>
          <w:lang w:val="en-US"/>
        </w:rPr>
        <w:t>תוצאות</w:t>
      </w:r>
      <w:r w:rsidR="00A763F9" w:rsidRPr="00440EDE">
        <w:rPr>
          <w:rFonts w:cstheme="minorHAnsi"/>
          <w:sz w:val="22"/>
          <w:szCs w:val="22"/>
          <w:rtl/>
          <w:lang w:val="en-US"/>
        </w:rPr>
        <w:t xml:space="preserve"> דומות על סט הולידציה</w:t>
      </w:r>
      <w:r w:rsidR="00471862" w:rsidRPr="00440EDE">
        <w:rPr>
          <w:rFonts w:cstheme="minorHAnsi"/>
          <w:sz w:val="22"/>
          <w:szCs w:val="22"/>
          <w:rtl/>
          <w:lang w:val="en-US"/>
        </w:rPr>
        <w:t>. מדד</w:t>
      </w:r>
      <w:r w:rsidR="00E00F88" w:rsidRPr="00440EDE">
        <w:rPr>
          <w:rFonts w:cstheme="minorHAnsi"/>
          <w:sz w:val="22"/>
          <w:szCs w:val="22"/>
          <w:rtl/>
          <w:lang w:val="en-US"/>
        </w:rPr>
        <w:t xml:space="preserve">י </w:t>
      </w:r>
      <w:r w:rsidR="00471862" w:rsidRPr="00440EDE">
        <w:rPr>
          <w:rFonts w:cstheme="minorHAnsi"/>
          <w:sz w:val="22"/>
          <w:szCs w:val="22"/>
          <w:lang w:val="en-US"/>
        </w:rPr>
        <w:t>TPR</w:t>
      </w:r>
      <w:r w:rsidR="00E00F88" w:rsidRPr="00440EDE">
        <w:rPr>
          <w:rFonts w:cstheme="minorHAnsi"/>
          <w:sz w:val="22"/>
          <w:szCs w:val="22"/>
          <w:rtl/>
          <w:lang w:val="en-US"/>
        </w:rPr>
        <w:t xml:space="preserve">, </w:t>
      </w:r>
      <w:r w:rsidR="00471862" w:rsidRPr="00440EDE">
        <w:rPr>
          <w:rFonts w:cstheme="minorHAnsi"/>
          <w:sz w:val="22"/>
          <w:szCs w:val="22"/>
          <w:lang w:val="en-US"/>
        </w:rPr>
        <w:lastRenderedPageBreak/>
        <w:t>FPR</w:t>
      </w:r>
      <w:r w:rsidR="00E00F88" w:rsidRPr="00440EDE">
        <w:rPr>
          <w:rFonts w:cstheme="minorHAnsi"/>
          <w:sz w:val="22"/>
          <w:szCs w:val="22"/>
          <w:rtl/>
          <w:lang w:val="en-US"/>
        </w:rPr>
        <w:t>, ו-</w:t>
      </w:r>
      <w:r w:rsidR="00611C4B" w:rsidRPr="00440EDE">
        <w:rPr>
          <w:rFonts w:cstheme="minorHAnsi"/>
          <w:sz w:val="22"/>
          <w:szCs w:val="22"/>
          <w:lang w:val="en-US"/>
        </w:rPr>
        <w:t>AUC</w:t>
      </w:r>
      <w:r w:rsidR="00E00F88" w:rsidRPr="00440EDE">
        <w:rPr>
          <w:rFonts w:cstheme="minorHAnsi"/>
          <w:sz w:val="22"/>
          <w:szCs w:val="22"/>
          <w:rtl/>
          <w:lang w:val="en-US"/>
        </w:rPr>
        <w:t xml:space="preserve"> נתנו גם הם תוצאות דומות מאוד לשני ה-</w:t>
      </w:r>
      <w:r w:rsidR="00E00F88" w:rsidRPr="00440EDE">
        <w:rPr>
          <w:rFonts w:cstheme="minorHAnsi"/>
          <w:sz w:val="22"/>
          <w:szCs w:val="22"/>
          <w:lang w:val="en-US"/>
        </w:rPr>
        <w:t>data sets</w:t>
      </w:r>
      <w:r w:rsidR="00611C4B" w:rsidRPr="00440EDE">
        <w:rPr>
          <w:rFonts w:cstheme="minorHAnsi"/>
          <w:sz w:val="22"/>
          <w:szCs w:val="22"/>
          <w:rtl/>
          <w:lang w:val="en-US"/>
        </w:rPr>
        <w:t xml:space="preserve">. מכלל אלו ניתן להבין שמימדיות הבעיה הייתה מתאימה וכי </w:t>
      </w:r>
      <w:r>
        <w:rPr>
          <w:rFonts w:cstheme="minorHAnsi" w:hint="cs"/>
          <w:sz w:val="22"/>
          <w:szCs w:val="22"/>
          <w:rtl/>
          <w:lang w:val="en-US"/>
        </w:rPr>
        <w:t>הצלחתי</w:t>
      </w:r>
      <w:r w:rsidR="00611C4B" w:rsidRPr="00440EDE">
        <w:rPr>
          <w:rFonts w:cstheme="minorHAnsi"/>
          <w:sz w:val="22"/>
          <w:szCs w:val="22"/>
          <w:rtl/>
          <w:lang w:val="en-US"/>
        </w:rPr>
        <w:t xml:space="preserve"> לייצר מודל שמנבא תוצאות באופן מוצלח יחסית.</w:t>
      </w:r>
      <w:r w:rsidR="00714D5D" w:rsidRPr="00440EDE">
        <w:rPr>
          <w:rFonts w:cstheme="minorHAnsi"/>
          <w:sz w:val="22"/>
          <w:szCs w:val="22"/>
          <w:rtl/>
          <w:lang w:val="en-US"/>
        </w:rPr>
        <w:t xml:space="preserve"> כמו כן ניתן לראות </w:t>
      </w:r>
      <w:r w:rsidR="00C1267C" w:rsidRPr="00440EDE">
        <w:rPr>
          <w:rFonts w:cstheme="minorHAnsi"/>
          <w:sz w:val="22"/>
          <w:szCs w:val="22"/>
          <w:rtl/>
          <w:lang w:val="en-US"/>
        </w:rPr>
        <w:t>ש</w:t>
      </w:r>
      <w:r w:rsidR="00114FA0" w:rsidRPr="00440EDE">
        <w:rPr>
          <w:rFonts w:cstheme="minorHAnsi"/>
          <w:sz w:val="22"/>
          <w:szCs w:val="22"/>
          <w:rtl/>
          <w:lang w:val="en-US"/>
        </w:rPr>
        <w:t>ציוני ה-</w:t>
      </w:r>
      <w:r w:rsidR="00114FA0" w:rsidRPr="00440EDE">
        <w:rPr>
          <w:rFonts w:cstheme="minorHAnsi"/>
          <w:sz w:val="22"/>
          <w:szCs w:val="22"/>
          <w:lang w:val="en-US"/>
        </w:rPr>
        <w:t>RECALL</w:t>
      </w:r>
      <w:r w:rsidR="00114FA0" w:rsidRPr="00440EDE">
        <w:rPr>
          <w:rFonts w:cstheme="minorHAnsi"/>
          <w:sz w:val="22"/>
          <w:szCs w:val="22"/>
          <w:rtl/>
          <w:lang w:val="en-US"/>
        </w:rPr>
        <w:t xml:space="preserve"> וה-</w:t>
      </w:r>
      <w:r w:rsidR="00114FA0" w:rsidRPr="00440EDE">
        <w:rPr>
          <w:rFonts w:cstheme="minorHAnsi"/>
          <w:sz w:val="22"/>
          <w:szCs w:val="22"/>
          <w:lang w:val="en-US"/>
        </w:rPr>
        <w:t>PERSICISON</w:t>
      </w:r>
      <w:r w:rsidR="00114FA0" w:rsidRPr="00440EDE">
        <w:rPr>
          <w:rFonts w:cstheme="minorHAnsi"/>
          <w:sz w:val="22"/>
          <w:szCs w:val="22"/>
          <w:rtl/>
          <w:lang w:val="en-US"/>
        </w:rPr>
        <w:t xml:space="preserve"> של המודל עבור תוצאות חיוביות נמוך מאוד, אנו מניחים </w:t>
      </w:r>
      <w:r w:rsidR="00C1267C" w:rsidRPr="00440EDE">
        <w:rPr>
          <w:rFonts w:cstheme="minorHAnsi"/>
          <w:sz w:val="22"/>
          <w:szCs w:val="22"/>
          <w:rtl/>
          <w:lang w:val="en-US"/>
        </w:rPr>
        <w:t>שהסיבה לכך היא שה ה-</w:t>
      </w:r>
      <w:r w:rsidR="00C1267C" w:rsidRPr="00440EDE">
        <w:rPr>
          <w:rFonts w:cstheme="minorHAnsi"/>
          <w:sz w:val="22"/>
          <w:szCs w:val="22"/>
          <w:lang w:val="en-US"/>
        </w:rPr>
        <w:t>data set</w:t>
      </w:r>
      <w:r w:rsidR="00114FA0" w:rsidRPr="00440EDE">
        <w:rPr>
          <w:rFonts w:cstheme="minorHAnsi"/>
          <w:sz w:val="22"/>
          <w:szCs w:val="22"/>
          <w:rtl/>
          <w:lang w:val="en-US"/>
        </w:rPr>
        <w:t xml:space="preserve"> עליו המודל מתאמן איננו מאוזן ומכיל מעט מאוד תוצאות </w:t>
      </w:r>
      <w:r w:rsidR="00AA6AD6">
        <w:rPr>
          <w:rFonts w:cstheme="minorHAnsi" w:hint="cs"/>
          <w:sz w:val="22"/>
          <w:szCs w:val="22"/>
          <w:rtl/>
          <w:lang w:val="en-US"/>
        </w:rPr>
        <w:t>כאלו</w:t>
      </w:r>
      <w:r w:rsidR="00114FA0" w:rsidRPr="00440EDE">
        <w:rPr>
          <w:rFonts w:cstheme="minorHAnsi"/>
          <w:sz w:val="22"/>
          <w:szCs w:val="22"/>
          <w:rtl/>
          <w:lang w:val="en-US"/>
        </w:rPr>
        <w:t xml:space="preserve">, </w:t>
      </w:r>
      <w:r w:rsidR="00AA6AD6">
        <w:rPr>
          <w:rFonts w:cstheme="minorHAnsi" w:hint="cs"/>
          <w:sz w:val="22"/>
          <w:szCs w:val="22"/>
          <w:rtl/>
          <w:lang w:val="en-US"/>
        </w:rPr>
        <w:t>ו</w:t>
      </w:r>
      <w:r w:rsidR="00114FA0" w:rsidRPr="00440EDE">
        <w:rPr>
          <w:rFonts w:cstheme="minorHAnsi"/>
          <w:sz w:val="22"/>
          <w:szCs w:val="22"/>
          <w:rtl/>
          <w:lang w:val="en-US"/>
        </w:rPr>
        <w:t xml:space="preserve">לכן </w:t>
      </w:r>
      <w:r w:rsidR="00AA6AD6">
        <w:rPr>
          <w:rFonts w:cstheme="minorHAnsi" w:hint="cs"/>
          <w:sz w:val="22"/>
          <w:szCs w:val="22"/>
          <w:rtl/>
          <w:lang w:val="en-US"/>
        </w:rPr>
        <w:t>אינו</w:t>
      </w:r>
      <w:r w:rsidR="00114FA0" w:rsidRPr="00440EDE">
        <w:rPr>
          <w:rFonts w:cstheme="minorHAnsi"/>
          <w:sz w:val="22"/>
          <w:szCs w:val="22"/>
          <w:rtl/>
          <w:lang w:val="en-US"/>
        </w:rPr>
        <w:t xml:space="preserve"> מצליח ללמוד את התוצאות הללו בצורה טובה.</w:t>
      </w:r>
    </w:p>
    <w:p w14:paraId="4FA13161" w14:textId="45A481F5" w:rsidR="00C1267C" w:rsidRPr="00440EDE" w:rsidRDefault="00C1267C" w:rsidP="00C93213">
      <w:pPr>
        <w:pStyle w:val="Heading3"/>
        <w:spacing w:line="23" w:lineRule="atLeast"/>
        <w:rPr>
          <w:rFonts w:asciiTheme="minorHAnsi" w:hAnsiTheme="minorHAnsi" w:cstheme="minorHAnsi"/>
          <w:sz w:val="22"/>
          <w:szCs w:val="22"/>
          <w:rtl/>
          <w:lang w:val="en-US"/>
        </w:rPr>
      </w:pPr>
      <w:bookmarkStart w:id="19" w:name="_Toc111985354"/>
      <w:r w:rsidRPr="00440EDE">
        <w:rPr>
          <w:rFonts w:asciiTheme="minorHAnsi" w:hAnsiTheme="minorHAnsi" w:cstheme="minorHAnsi"/>
          <w:sz w:val="22"/>
          <w:szCs w:val="22"/>
          <w:rtl/>
          <w:lang w:val="en-US"/>
        </w:rPr>
        <w:t>אחרית דבר</w:t>
      </w:r>
      <w:bookmarkEnd w:id="19"/>
    </w:p>
    <w:p w14:paraId="0A195808" w14:textId="4D7DFC6C" w:rsidR="001B1D61" w:rsidRPr="00440EDE" w:rsidRDefault="00C1267C" w:rsidP="00C93213">
      <w:pPr>
        <w:spacing w:line="23" w:lineRule="atLeast"/>
        <w:rPr>
          <w:rFonts w:cstheme="minorHAnsi"/>
          <w:sz w:val="22"/>
          <w:szCs w:val="22"/>
          <w:rtl/>
          <w:lang w:val="en-US"/>
        </w:rPr>
      </w:pPr>
      <w:r w:rsidRPr="00440EDE">
        <w:rPr>
          <w:rFonts w:cstheme="minorHAnsi"/>
          <w:sz w:val="22"/>
          <w:szCs w:val="22"/>
          <w:rtl/>
          <w:lang w:val="en-US"/>
        </w:rPr>
        <w:t>לסיום</w:t>
      </w:r>
      <w:r w:rsidR="00A8414C" w:rsidRPr="00440EDE">
        <w:rPr>
          <w:rFonts w:cstheme="minorHAnsi"/>
          <w:sz w:val="22"/>
          <w:szCs w:val="22"/>
          <w:rtl/>
          <w:lang w:val="en-US"/>
        </w:rPr>
        <w:t xml:space="preserve">, לאורך הפרוייקט </w:t>
      </w:r>
      <w:r w:rsidR="006D289A">
        <w:rPr>
          <w:rFonts w:cstheme="minorHAnsi" w:hint="cs"/>
          <w:sz w:val="22"/>
          <w:szCs w:val="22"/>
          <w:rtl/>
          <w:lang w:val="en-US"/>
        </w:rPr>
        <w:t>הבנתי</w:t>
      </w:r>
      <w:r w:rsidR="00A8414C" w:rsidRPr="00440EDE">
        <w:rPr>
          <w:rFonts w:cstheme="minorHAnsi"/>
          <w:sz w:val="22"/>
          <w:szCs w:val="22"/>
          <w:rtl/>
          <w:lang w:val="en-US"/>
        </w:rPr>
        <w:t xml:space="preserve"> </w:t>
      </w:r>
      <w:r w:rsidRPr="00440EDE">
        <w:rPr>
          <w:rFonts w:cstheme="minorHAnsi"/>
          <w:sz w:val="22"/>
          <w:szCs w:val="22"/>
          <w:rtl/>
          <w:lang w:val="en-US"/>
        </w:rPr>
        <w:t>ש</w:t>
      </w:r>
      <w:r w:rsidR="00A8414C" w:rsidRPr="00440EDE">
        <w:rPr>
          <w:rFonts w:cstheme="minorHAnsi"/>
          <w:sz w:val="22"/>
          <w:szCs w:val="22"/>
          <w:rtl/>
          <w:lang w:val="en-US"/>
        </w:rPr>
        <w:t>מודלים מגיבים ב</w:t>
      </w:r>
      <w:r w:rsidRPr="00440EDE">
        <w:rPr>
          <w:rFonts w:cstheme="minorHAnsi"/>
          <w:sz w:val="22"/>
          <w:szCs w:val="22"/>
          <w:rtl/>
          <w:lang w:val="en-US"/>
        </w:rPr>
        <w:t xml:space="preserve">צורה קיצונית </w:t>
      </w:r>
      <w:r w:rsidR="00A8414C" w:rsidRPr="00440EDE">
        <w:rPr>
          <w:rFonts w:cstheme="minorHAnsi"/>
          <w:sz w:val="22"/>
          <w:szCs w:val="22"/>
          <w:rtl/>
          <w:lang w:val="en-US"/>
        </w:rPr>
        <w:t xml:space="preserve">לשינויים </w:t>
      </w:r>
      <w:r w:rsidRPr="00440EDE">
        <w:rPr>
          <w:rFonts w:cstheme="minorHAnsi"/>
          <w:sz w:val="22"/>
          <w:szCs w:val="22"/>
          <w:rtl/>
          <w:lang w:val="en-US"/>
        </w:rPr>
        <w:t xml:space="preserve">בשלב העיבוד המקדים </w:t>
      </w:r>
      <w:r w:rsidR="00A8414C" w:rsidRPr="00440EDE">
        <w:rPr>
          <w:rFonts w:cstheme="minorHAnsi"/>
          <w:sz w:val="22"/>
          <w:szCs w:val="22"/>
          <w:rtl/>
          <w:lang w:val="en-US"/>
        </w:rPr>
        <w:t>של הדאט</w:t>
      </w:r>
      <w:r w:rsidRPr="00440EDE">
        <w:rPr>
          <w:rFonts w:cstheme="minorHAnsi"/>
          <w:sz w:val="22"/>
          <w:szCs w:val="22"/>
          <w:rtl/>
          <w:lang w:val="en-US"/>
        </w:rPr>
        <w:t>ה (כל אחד בצורה שונה)</w:t>
      </w:r>
      <w:r w:rsidR="00A8414C" w:rsidRPr="00440EDE">
        <w:rPr>
          <w:rFonts w:cstheme="minorHAnsi"/>
          <w:sz w:val="22"/>
          <w:szCs w:val="22"/>
          <w:rtl/>
          <w:lang w:val="en-US"/>
        </w:rPr>
        <w:t>. עם זאת, נראה ל</w:t>
      </w:r>
      <w:r w:rsidR="006D289A">
        <w:rPr>
          <w:rFonts w:cstheme="minorHAnsi" w:hint="cs"/>
          <w:sz w:val="22"/>
          <w:szCs w:val="22"/>
          <w:rtl/>
          <w:lang w:val="en-US"/>
        </w:rPr>
        <w:t>י</w:t>
      </w:r>
      <w:r w:rsidR="00A8414C" w:rsidRPr="00440EDE">
        <w:rPr>
          <w:rFonts w:cstheme="minorHAnsi"/>
          <w:sz w:val="22"/>
          <w:szCs w:val="22"/>
          <w:rtl/>
          <w:lang w:val="en-US"/>
        </w:rPr>
        <w:t xml:space="preserve"> כי </w:t>
      </w:r>
      <w:r w:rsidR="00AA6AD6">
        <w:rPr>
          <w:rFonts w:cstheme="minorHAnsi" w:hint="cs"/>
          <w:sz w:val="22"/>
          <w:szCs w:val="22"/>
          <w:rtl/>
          <w:lang w:val="en-US"/>
        </w:rPr>
        <w:t xml:space="preserve">ככלל </w:t>
      </w:r>
      <w:r w:rsidR="00A8414C" w:rsidRPr="00440EDE">
        <w:rPr>
          <w:rFonts w:cstheme="minorHAnsi"/>
          <w:sz w:val="22"/>
          <w:szCs w:val="22"/>
          <w:rtl/>
          <w:lang w:val="en-US"/>
        </w:rPr>
        <w:t xml:space="preserve">ישנה מגמה של הסתמכות עיקרית על משתני </w:t>
      </w:r>
      <w:r w:rsidR="00A8414C" w:rsidRPr="00440EDE">
        <w:rPr>
          <w:rFonts w:cstheme="minorHAnsi"/>
          <w:sz w:val="22"/>
          <w:szCs w:val="22"/>
          <w:lang w:val="en-US"/>
        </w:rPr>
        <w:t>website</w:t>
      </w:r>
      <w:r w:rsidRPr="00440EDE">
        <w:rPr>
          <w:rFonts w:cstheme="minorHAnsi"/>
          <w:sz w:val="22"/>
          <w:szCs w:val="22"/>
          <w:rtl/>
          <w:lang w:val="en-US"/>
        </w:rPr>
        <w:t>.</w:t>
      </w:r>
      <w:r w:rsidR="00A8414C" w:rsidRPr="00440EDE">
        <w:rPr>
          <w:rFonts w:cstheme="minorHAnsi"/>
          <w:sz w:val="22"/>
          <w:szCs w:val="22"/>
          <w:rtl/>
          <w:lang w:val="en-US"/>
        </w:rPr>
        <w:t xml:space="preserve"> </w:t>
      </w:r>
      <w:r w:rsidRPr="00440EDE">
        <w:rPr>
          <w:rFonts w:cstheme="minorHAnsi"/>
          <w:sz w:val="22"/>
          <w:szCs w:val="22"/>
          <w:rtl/>
          <w:lang w:val="en-US"/>
        </w:rPr>
        <w:t>דבר</w:t>
      </w:r>
      <w:r w:rsidR="00A8414C" w:rsidRPr="00440EDE">
        <w:rPr>
          <w:rFonts w:cstheme="minorHAnsi"/>
          <w:sz w:val="22"/>
          <w:szCs w:val="22"/>
          <w:rtl/>
          <w:lang w:val="en-US"/>
        </w:rPr>
        <w:t xml:space="preserve"> שעשוי להכווין </w:t>
      </w:r>
      <w:r w:rsidRPr="00440EDE">
        <w:rPr>
          <w:rFonts w:cstheme="minorHAnsi"/>
          <w:sz w:val="22"/>
          <w:szCs w:val="22"/>
          <w:rtl/>
          <w:lang w:val="en-US"/>
        </w:rPr>
        <w:t>בעל עסק כיצד עליו לנהוג בכדי לבצע מספר רב של מכירות.</w:t>
      </w:r>
      <w:r w:rsidR="00440EDE" w:rsidRPr="00440EDE">
        <w:rPr>
          <w:rFonts w:cstheme="minorHAnsi"/>
          <w:sz w:val="22"/>
          <w:szCs w:val="22"/>
          <w:lang w:val="en-US"/>
        </w:rPr>
        <w:t xml:space="preserve"> </w:t>
      </w:r>
    </w:p>
    <w:p w14:paraId="2994E4AD" w14:textId="4C0F37EB" w:rsidR="00D5363C" w:rsidRPr="00440EDE" w:rsidRDefault="00D5363C" w:rsidP="00C93213">
      <w:pPr>
        <w:pStyle w:val="Heading1"/>
        <w:spacing w:line="23" w:lineRule="atLeast"/>
        <w:rPr>
          <w:rFonts w:asciiTheme="minorHAnsi" w:hAnsiTheme="minorHAnsi" w:cstheme="minorHAnsi"/>
          <w:sz w:val="22"/>
          <w:szCs w:val="22"/>
          <w:rtl/>
          <w:lang w:val="en-US"/>
        </w:rPr>
      </w:pPr>
      <w:bookmarkStart w:id="20" w:name="_Toc111985355"/>
      <w:r w:rsidRPr="00440EDE">
        <w:rPr>
          <w:rFonts w:asciiTheme="minorHAnsi" w:hAnsiTheme="minorHAnsi" w:cstheme="minorHAnsi"/>
          <w:sz w:val="22"/>
          <w:szCs w:val="22"/>
          <w:rtl/>
          <w:lang w:val="en-US"/>
        </w:rPr>
        <w:t>נספח 1 – מטריצת קורלציות</w:t>
      </w:r>
      <w:bookmarkEnd w:id="20"/>
    </w:p>
    <w:p w14:paraId="21A09EC5" w14:textId="461A226A" w:rsidR="00D5363C" w:rsidRPr="00440EDE" w:rsidRDefault="00D5363C" w:rsidP="00C93213">
      <w:pPr>
        <w:spacing w:line="23" w:lineRule="atLeast"/>
        <w:rPr>
          <w:rFonts w:cstheme="minorHAnsi"/>
          <w:sz w:val="22"/>
          <w:szCs w:val="22"/>
          <w:rtl/>
          <w:lang w:val="en-US"/>
        </w:rPr>
      </w:pPr>
      <w:r w:rsidRPr="00440EDE">
        <w:rPr>
          <w:rFonts w:cstheme="minorHAnsi"/>
          <w:noProof/>
          <w:sz w:val="22"/>
          <w:szCs w:val="22"/>
        </w:rPr>
        <w:drawing>
          <wp:inline distT="0" distB="0" distL="0" distR="0" wp14:anchorId="2AC31149" wp14:editId="5D3382F0">
            <wp:extent cx="2467909" cy="2003092"/>
            <wp:effectExtent l="0" t="0" r="889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3504" cy="2023866"/>
                    </a:xfrm>
                    <a:prstGeom prst="rect">
                      <a:avLst/>
                    </a:prstGeom>
                    <a:noFill/>
                    <a:ln>
                      <a:noFill/>
                    </a:ln>
                  </pic:spPr>
                </pic:pic>
              </a:graphicData>
            </a:graphic>
          </wp:inline>
        </w:drawing>
      </w:r>
    </w:p>
    <w:p w14:paraId="102CC21A" w14:textId="1B93A6E3" w:rsidR="00D5363C" w:rsidRPr="00394B82" w:rsidRDefault="00D5363C" w:rsidP="00C93213">
      <w:pPr>
        <w:pStyle w:val="Heading1"/>
        <w:spacing w:line="23" w:lineRule="atLeast"/>
        <w:rPr>
          <w:rFonts w:asciiTheme="minorHAnsi" w:hAnsiTheme="minorHAnsi" w:cstheme="minorHAnsi"/>
          <w:sz w:val="22"/>
          <w:szCs w:val="22"/>
          <w:rtl/>
          <w:lang w:val="en-US"/>
        </w:rPr>
      </w:pPr>
      <w:bookmarkStart w:id="21" w:name="_Toc111985356"/>
      <w:r w:rsidRPr="00394B82">
        <w:rPr>
          <w:rFonts w:asciiTheme="minorHAnsi" w:hAnsiTheme="minorHAnsi" w:cstheme="minorHAnsi"/>
          <w:sz w:val="22"/>
          <w:szCs w:val="22"/>
          <w:rtl/>
          <w:lang w:val="en-US"/>
        </w:rPr>
        <w:t>נספח 2 – תרשימי חשיבויות הפיצ'רים</w:t>
      </w:r>
      <w:bookmarkEnd w:id="21"/>
    </w:p>
    <w:p w14:paraId="0A7611EF" w14:textId="02ADD2F3" w:rsidR="00D5363C" w:rsidRPr="00440EDE" w:rsidRDefault="00D5363C" w:rsidP="00C93213">
      <w:pPr>
        <w:pStyle w:val="Heading2"/>
        <w:spacing w:line="23" w:lineRule="atLeast"/>
        <w:rPr>
          <w:rFonts w:asciiTheme="minorHAnsi" w:hAnsiTheme="minorHAnsi" w:cstheme="minorHAnsi"/>
          <w:sz w:val="22"/>
          <w:szCs w:val="22"/>
          <w:rtl/>
          <w:lang w:val="en-US"/>
        </w:rPr>
      </w:pPr>
      <w:bookmarkStart w:id="22" w:name="_Toc111985357"/>
      <w:r w:rsidRPr="00440EDE">
        <w:rPr>
          <w:rFonts w:asciiTheme="minorHAnsi" w:hAnsiTheme="minorHAnsi" w:cstheme="minorHAnsi"/>
          <w:sz w:val="22"/>
          <w:szCs w:val="22"/>
          <w:lang w:val="en-US"/>
        </w:rPr>
        <w:t>Naïve-Bias</w:t>
      </w:r>
      <w:bookmarkEnd w:id="22"/>
    </w:p>
    <w:p w14:paraId="7D5157A7" w14:textId="4898BE68" w:rsidR="00D5363C" w:rsidRPr="00440EDE" w:rsidRDefault="00D5363C" w:rsidP="00C93213">
      <w:pPr>
        <w:spacing w:line="23" w:lineRule="atLeast"/>
        <w:rPr>
          <w:rFonts w:cstheme="minorHAnsi"/>
          <w:sz w:val="22"/>
          <w:szCs w:val="22"/>
          <w:rtl/>
          <w:lang w:val="en-US"/>
        </w:rPr>
      </w:pPr>
      <w:r w:rsidRPr="00440EDE">
        <w:rPr>
          <w:rFonts w:cstheme="minorHAnsi"/>
          <w:noProof/>
          <w:sz w:val="22"/>
          <w:szCs w:val="22"/>
          <w:lang w:val="en-US"/>
        </w:rPr>
        <w:drawing>
          <wp:inline distT="0" distB="0" distL="0" distR="0" wp14:anchorId="542C3C44" wp14:editId="5C785566">
            <wp:extent cx="3567661" cy="146668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2580" cy="1476932"/>
                    </a:xfrm>
                    <a:prstGeom prst="rect">
                      <a:avLst/>
                    </a:prstGeom>
                    <a:noFill/>
                    <a:ln>
                      <a:noFill/>
                    </a:ln>
                  </pic:spPr>
                </pic:pic>
              </a:graphicData>
            </a:graphic>
          </wp:inline>
        </w:drawing>
      </w:r>
    </w:p>
    <w:p w14:paraId="26CD7B8B" w14:textId="35D14460" w:rsidR="00D5363C" w:rsidRPr="00440EDE" w:rsidRDefault="00D5363C" w:rsidP="00C93213">
      <w:pPr>
        <w:pStyle w:val="Heading2"/>
        <w:spacing w:line="23" w:lineRule="atLeast"/>
        <w:rPr>
          <w:rFonts w:asciiTheme="minorHAnsi" w:hAnsiTheme="minorHAnsi" w:cstheme="minorHAnsi"/>
          <w:b/>
          <w:bCs/>
          <w:sz w:val="22"/>
          <w:szCs w:val="22"/>
          <w:u w:val="single"/>
          <w:lang w:val="en-US"/>
        </w:rPr>
      </w:pPr>
      <w:bookmarkStart w:id="23" w:name="_Toc111985358"/>
      <w:r w:rsidRPr="00440EDE">
        <w:rPr>
          <w:rFonts w:asciiTheme="minorHAnsi" w:hAnsiTheme="minorHAnsi" w:cstheme="minorHAnsi"/>
          <w:sz w:val="22"/>
          <w:szCs w:val="22"/>
          <w:lang w:val="en-US"/>
        </w:rPr>
        <w:t>Logistic</w:t>
      </w:r>
      <w:r w:rsidRPr="00440EDE">
        <w:rPr>
          <w:rFonts w:asciiTheme="minorHAnsi" w:hAnsiTheme="minorHAnsi" w:cstheme="minorHAnsi"/>
          <w:b/>
          <w:bCs/>
          <w:sz w:val="22"/>
          <w:szCs w:val="22"/>
          <w:u w:val="single"/>
          <w:lang w:val="en-US"/>
        </w:rPr>
        <w:t xml:space="preserve"> </w:t>
      </w:r>
      <w:r w:rsidRPr="00440EDE">
        <w:rPr>
          <w:rFonts w:asciiTheme="minorHAnsi" w:hAnsiTheme="minorHAnsi" w:cstheme="minorHAnsi"/>
          <w:sz w:val="22"/>
          <w:szCs w:val="22"/>
          <w:lang w:val="en-US"/>
        </w:rPr>
        <w:t>regression</w:t>
      </w:r>
      <w:bookmarkEnd w:id="23"/>
    </w:p>
    <w:p w14:paraId="3838E6D3" w14:textId="2B2D319F" w:rsidR="00D5363C" w:rsidRPr="00440EDE" w:rsidRDefault="00D5363C" w:rsidP="00C93213">
      <w:pPr>
        <w:spacing w:line="23" w:lineRule="atLeast"/>
        <w:rPr>
          <w:rFonts w:cstheme="minorHAnsi"/>
          <w:sz w:val="22"/>
          <w:szCs w:val="22"/>
          <w:lang w:val="en-US"/>
        </w:rPr>
      </w:pPr>
      <w:r w:rsidRPr="00440EDE">
        <w:rPr>
          <w:rFonts w:cstheme="minorHAnsi"/>
          <w:noProof/>
          <w:sz w:val="22"/>
          <w:szCs w:val="22"/>
          <w:lang w:val="en-US"/>
        </w:rPr>
        <w:drawing>
          <wp:inline distT="0" distB="0" distL="0" distR="0" wp14:anchorId="1F1E4844" wp14:editId="5BF73CAC">
            <wp:extent cx="3530600" cy="1451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8884" cy="1463079"/>
                    </a:xfrm>
                    <a:prstGeom prst="rect">
                      <a:avLst/>
                    </a:prstGeom>
                    <a:noFill/>
                    <a:ln>
                      <a:noFill/>
                    </a:ln>
                  </pic:spPr>
                </pic:pic>
              </a:graphicData>
            </a:graphic>
          </wp:inline>
        </w:drawing>
      </w:r>
    </w:p>
    <w:p w14:paraId="7FD574D4" w14:textId="3AEFE193" w:rsidR="00D5363C" w:rsidRPr="00440EDE" w:rsidRDefault="00D5363C" w:rsidP="00C93213">
      <w:pPr>
        <w:pStyle w:val="Heading2"/>
        <w:spacing w:line="23" w:lineRule="atLeast"/>
        <w:rPr>
          <w:rFonts w:asciiTheme="minorHAnsi" w:hAnsiTheme="minorHAnsi" w:cstheme="minorHAnsi"/>
          <w:sz w:val="22"/>
          <w:szCs w:val="22"/>
          <w:lang w:val="en-US"/>
        </w:rPr>
      </w:pPr>
      <w:bookmarkStart w:id="24" w:name="_Toc111985359"/>
      <w:r w:rsidRPr="00440EDE">
        <w:rPr>
          <w:rFonts w:asciiTheme="minorHAnsi" w:hAnsiTheme="minorHAnsi" w:cstheme="minorHAnsi"/>
          <w:sz w:val="22"/>
          <w:szCs w:val="22"/>
          <w:lang w:val="en-US"/>
        </w:rPr>
        <w:lastRenderedPageBreak/>
        <w:t>Ada-boost</w:t>
      </w:r>
      <w:bookmarkEnd w:id="24"/>
    </w:p>
    <w:p w14:paraId="6253B8E0" w14:textId="56CCA15F" w:rsidR="00D5363C" w:rsidRPr="00440EDE" w:rsidRDefault="00274161" w:rsidP="00C93213">
      <w:pPr>
        <w:spacing w:line="23" w:lineRule="atLeast"/>
        <w:rPr>
          <w:rFonts w:cstheme="minorHAnsi"/>
          <w:sz w:val="22"/>
          <w:szCs w:val="22"/>
          <w:lang w:val="en-US"/>
        </w:rPr>
      </w:pPr>
      <w:r w:rsidRPr="00440EDE">
        <w:rPr>
          <w:rFonts w:cstheme="minorHAnsi"/>
          <w:noProof/>
          <w:sz w:val="22"/>
          <w:szCs w:val="22"/>
        </w:rPr>
        <w:drawing>
          <wp:inline distT="0" distB="0" distL="0" distR="0" wp14:anchorId="12E9A3CE" wp14:editId="03E22437">
            <wp:extent cx="3659169" cy="1504045"/>
            <wp:effectExtent l="0" t="0" r="0" b="1270"/>
            <wp:docPr id="5" name="Picture 5"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1518" cy="1513231"/>
                    </a:xfrm>
                    <a:prstGeom prst="rect">
                      <a:avLst/>
                    </a:prstGeom>
                    <a:noFill/>
                    <a:ln>
                      <a:noFill/>
                    </a:ln>
                  </pic:spPr>
                </pic:pic>
              </a:graphicData>
            </a:graphic>
          </wp:inline>
        </w:drawing>
      </w:r>
    </w:p>
    <w:p w14:paraId="03578EC9" w14:textId="06738609" w:rsidR="00274161" w:rsidRPr="00440EDE" w:rsidDel="00233060" w:rsidRDefault="00274161" w:rsidP="00C93213">
      <w:pPr>
        <w:pStyle w:val="Heading2"/>
        <w:spacing w:line="23" w:lineRule="atLeast"/>
        <w:rPr>
          <w:del w:id="25" w:author="Daniel Wolkowicz" w:date="2022-06-09T19:18:00Z"/>
          <w:rFonts w:asciiTheme="minorHAnsi" w:hAnsiTheme="minorHAnsi" w:cstheme="minorHAnsi"/>
          <w:sz w:val="22"/>
          <w:szCs w:val="22"/>
          <w:lang w:val="en-US"/>
        </w:rPr>
      </w:pPr>
      <w:bookmarkStart w:id="26" w:name="_Toc111985360"/>
      <w:r w:rsidRPr="00440EDE">
        <w:rPr>
          <w:rFonts w:asciiTheme="minorHAnsi" w:hAnsiTheme="minorHAnsi" w:cstheme="minorHAnsi"/>
          <w:sz w:val="22"/>
          <w:szCs w:val="22"/>
          <w:lang w:val="en-US"/>
        </w:rPr>
        <w:t>KNN</w:t>
      </w:r>
      <w:bookmarkEnd w:id="26"/>
    </w:p>
    <w:p w14:paraId="536B741B" w14:textId="1F601964" w:rsidR="00274161" w:rsidRPr="00394B82" w:rsidRDefault="00274161" w:rsidP="00C93213">
      <w:pPr>
        <w:pStyle w:val="Heading1"/>
        <w:spacing w:line="23" w:lineRule="atLeast"/>
        <w:rPr>
          <w:rFonts w:asciiTheme="minorHAnsi" w:hAnsiTheme="minorHAnsi" w:cstheme="minorHAnsi"/>
          <w:sz w:val="22"/>
          <w:szCs w:val="22"/>
          <w:rtl/>
          <w:lang w:val="en-US"/>
        </w:rPr>
      </w:pPr>
      <w:bookmarkStart w:id="27" w:name="_Toc111985361"/>
      <w:r w:rsidRPr="00394B82">
        <w:rPr>
          <w:rFonts w:asciiTheme="minorHAnsi" w:hAnsiTheme="minorHAnsi" w:cstheme="minorHAnsi"/>
          <w:noProof/>
          <w:sz w:val="22"/>
          <w:szCs w:val="22"/>
          <w:lang w:val="en-US"/>
        </w:rPr>
        <w:drawing>
          <wp:anchor distT="0" distB="0" distL="114300" distR="114300" simplePos="0" relativeHeight="251660288" behindDoc="0" locked="0" layoutInCell="1" allowOverlap="1" wp14:anchorId="31730C96" wp14:editId="7F816806">
            <wp:simplePos x="0" y="0"/>
            <wp:positionH relativeFrom="column">
              <wp:posOffset>2112818</wp:posOffset>
            </wp:positionH>
            <wp:positionV relativeFrom="paragraph">
              <wp:posOffset>153093</wp:posOffset>
            </wp:positionV>
            <wp:extent cx="3617020" cy="1486979"/>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7020" cy="1486979"/>
                    </a:xfrm>
                    <a:prstGeom prst="rect">
                      <a:avLst/>
                    </a:prstGeom>
                    <a:noFill/>
                    <a:ln>
                      <a:noFill/>
                    </a:ln>
                  </pic:spPr>
                </pic:pic>
              </a:graphicData>
            </a:graphic>
          </wp:anchor>
        </w:drawing>
      </w:r>
      <w:r w:rsidRPr="00394B82">
        <w:rPr>
          <w:rFonts w:asciiTheme="minorHAnsi" w:hAnsiTheme="minorHAnsi" w:cstheme="minorHAnsi"/>
          <w:sz w:val="22"/>
          <w:szCs w:val="22"/>
          <w:rtl/>
          <w:lang w:val="en-US"/>
        </w:rPr>
        <w:t>נספח 3 –</w:t>
      </w:r>
      <w:r w:rsidR="00440EDE" w:rsidRPr="00394B82">
        <w:rPr>
          <w:rFonts w:asciiTheme="minorHAnsi" w:hAnsiTheme="minorHAnsi" w:cstheme="minorHAnsi"/>
          <w:sz w:val="22"/>
          <w:szCs w:val="22"/>
          <w:rtl/>
          <w:lang w:val="en-US"/>
        </w:rPr>
        <w:t xml:space="preserve"> </w:t>
      </w:r>
      <w:r w:rsidRPr="00394B82">
        <w:rPr>
          <w:rFonts w:asciiTheme="minorHAnsi" w:hAnsiTheme="minorHAnsi" w:cstheme="minorHAnsi"/>
          <w:sz w:val="22"/>
          <w:szCs w:val="22"/>
          <w:lang w:val="en-US"/>
        </w:rPr>
        <w:t>KNN Train Evaluation Report</w:t>
      </w:r>
      <w:bookmarkEnd w:id="27"/>
    </w:p>
    <w:p w14:paraId="109F8F24" w14:textId="7E4C7F1A" w:rsidR="00274161" w:rsidRPr="00440EDE" w:rsidRDefault="00274161" w:rsidP="00C93213">
      <w:pPr>
        <w:spacing w:line="23" w:lineRule="atLeast"/>
        <w:rPr>
          <w:rFonts w:cstheme="minorHAnsi"/>
          <w:sz w:val="22"/>
          <w:szCs w:val="22"/>
          <w:rtl/>
          <w:lang w:val="en-US"/>
        </w:rPr>
      </w:pPr>
      <w:r w:rsidRPr="00440EDE">
        <w:rPr>
          <w:rFonts w:cstheme="minorHAnsi"/>
          <w:noProof/>
          <w:sz w:val="22"/>
          <w:szCs w:val="22"/>
        </w:rPr>
        <w:drawing>
          <wp:inline distT="0" distB="0" distL="0" distR="0" wp14:anchorId="0509FC20" wp14:editId="3BAC68BB">
            <wp:extent cx="2489486" cy="1316182"/>
            <wp:effectExtent l="0" t="0" r="635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9444" cy="1326734"/>
                    </a:xfrm>
                    <a:prstGeom prst="rect">
                      <a:avLst/>
                    </a:prstGeom>
                    <a:noFill/>
                    <a:ln>
                      <a:noFill/>
                    </a:ln>
                  </pic:spPr>
                </pic:pic>
              </a:graphicData>
            </a:graphic>
          </wp:inline>
        </w:drawing>
      </w:r>
    </w:p>
    <w:p w14:paraId="3FDAFAAA" w14:textId="4A1CB122" w:rsidR="00440EDE" w:rsidRPr="00440EDE" w:rsidRDefault="00440EDE" w:rsidP="00C93213">
      <w:pPr>
        <w:pStyle w:val="Heading1"/>
        <w:spacing w:line="23" w:lineRule="atLeast"/>
        <w:rPr>
          <w:rFonts w:asciiTheme="minorHAnsi" w:hAnsiTheme="minorHAnsi" w:cstheme="minorHAnsi"/>
          <w:sz w:val="22"/>
          <w:szCs w:val="22"/>
          <w:rtl/>
          <w:lang w:val="en-US"/>
        </w:rPr>
      </w:pPr>
      <w:bookmarkStart w:id="28" w:name="_Toc111985362"/>
      <w:r w:rsidRPr="00440EDE">
        <w:rPr>
          <w:rFonts w:asciiTheme="minorHAnsi" w:hAnsiTheme="minorHAnsi" w:cstheme="minorHAnsi"/>
          <w:sz w:val="22"/>
          <w:szCs w:val="22"/>
          <w:rtl/>
          <w:lang w:val="en-US"/>
        </w:rPr>
        <w:t xml:space="preserve">נספח 4 – </w:t>
      </w:r>
      <w:r w:rsidRPr="00440EDE">
        <w:rPr>
          <w:rFonts w:asciiTheme="minorHAnsi" w:hAnsiTheme="minorHAnsi" w:cstheme="minorHAnsi"/>
          <w:sz w:val="22"/>
          <w:szCs w:val="22"/>
          <w:lang w:val="en-US"/>
        </w:rPr>
        <w:t>ROC AUC CURVE</w:t>
      </w:r>
      <w:bookmarkEnd w:id="28"/>
    </w:p>
    <w:p w14:paraId="49C43380" w14:textId="00E2DCE7" w:rsidR="00440EDE" w:rsidRPr="00440EDE" w:rsidRDefault="00440EDE" w:rsidP="00C93213">
      <w:pPr>
        <w:spacing w:line="23" w:lineRule="atLeast"/>
        <w:rPr>
          <w:rFonts w:cstheme="minorHAnsi"/>
          <w:sz w:val="22"/>
          <w:szCs w:val="22"/>
          <w:rtl/>
          <w:lang w:val="en-US"/>
        </w:rPr>
      </w:pPr>
      <w:r w:rsidRPr="00440EDE">
        <w:rPr>
          <w:rFonts w:cstheme="minorHAnsi"/>
          <w:noProof/>
          <w:sz w:val="22"/>
          <w:szCs w:val="22"/>
          <w:lang w:val="en-US"/>
        </w:rPr>
        <w:drawing>
          <wp:inline distT="0" distB="0" distL="0" distR="0" wp14:anchorId="0F9284CD" wp14:editId="3B9C694F">
            <wp:extent cx="2180331" cy="14547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0296" cy="1481392"/>
                    </a:xfrm>
                    <a:prstGeom prst="rect">
                      <a:avLst/>
                    </a:prstGeom>
                    <a:noFill/>
                    <a:ln>
                      <a:noFill/>
                    </a:ln>
                  </pic:spPr>
                </pic:pic>
              </a:graphicData>
            </a:graphic>
          </wp:inline>
        </w:drawing>
      </w:r>
    </w:p>
    <w:p w14:paraId="0B37D068" w14:textId="05A91725" w:rsidR="00440EDE" w:rsidRPr="00440EDE" w:rsidRDefault="00440EDE" w:rsidP="00C93213">
      <w:pPr>
        <w:pStyle w:val="Heading1"/>
        <w:spacing w:line="23" w:lineRule="atLeast"/>
        <w:rPr>
          <w:rFonts w:asciiTheme="minorHAnsi" w:hAnsiTheme="minorHAnsi" w:cstheme="minorHAnsi"/>
          <w:sz w:val="22"/>
          <w:szCs w:val="22"/>
          <w:lang w:val="en-US"/>
        </w:rPr>
      </w:pPr>
      <w:bookmarkStart w:id="29" w:name="_Toc111985363"/>
      <w:r w:rsidRPr="00440EDE">
        <w:rPr>
          <w:rFonts w:asciiTheme="minorHAnsi" w:hAnsiTheme="minorHAnsi" w:cstheme="minorHAnsi"/>
          <w:sz w:val="22"/>
          <w:szCs w:val="22"/>
          <w:rtl/>
          <w:lang w:val="en-US"/>
        </w:rPr>
        <w:t xml:space="preserve">נספח 5 – </w:t>
      </w:r>
      <w:r w:rsidRPr="00440EDE">
        <w:rPr>
          <w:rFonts w:asciiTheme="minorHAnsi" w:hAnsiTheme="minorHAnsi" w:cstheme="minorHAnsi"/>
          <w:sz w:val="22"/>
          <w:szCs w:val="22"/>
          <w:lang w:val="en-US"/>
        </w:rPr>
        <w:t>Confusion matrix</w:t>
      </w:r>
      <w:bookmarkEnd w:id="29"/>
    </w:p>
    <w:p w14:paraId="42E98E74" w14:textId="2656E0F1" w:rsidR="00440EDE" w:rsidRPr="00440EDE" w:rsidRDefault="00440EDE" w:rsidP="00C93213">
      <w:pPr>
        <w:spacing w:line="23" w:lineRule="atLeast"/>
        <w:rPr>
          <w:rFonts w:cstheme="minorHAnsi"/>
          <w:sz w:val="22"/>
          <w:szCs w:val="22"/>
          <w:lang w:val="en-US"/>
        </w:rPr>
      </w:pPr>
      <w:r w:rsidRPr="00440EDE">
        <w:rPr>
          <w:rFonts w:cstheme="minorHAnsi"/>
          <w:noProof/>
          <w:sz w:val="22"/>
          <w:szCs w:val="22"/>
          <w:lang w:val="en-US"/>
        </w:rPr>
        <w:drawing>
          <wp:inline distT="0" distB="0" distL="0" distR="0" wp14:anchorId="5ED0F803" wp14:editId="75162A8A">
            <wp:extent cx="1994979" cy="155170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6658" cy="1560793"/>
                    </a:xfrm>
                    <a:prstGeom prst="rect">
                      <a:avLst/>
                    </a:prstGeom>
                    <a:noFill/>
                    <a:ln>
                      <a:noFill/>
                    </a:ln>
                  </pic:spPr>
                </pic:pic>
              </a:graphicData>
            </a:graphic>
          </wp:inline>
        </w:drawing>
      </w:r>
      <w:r w:rsidRPr="00440EDE">
        <w:rPr>
          <w:rFonts w:cstheme="minorHAnsi"/>
          <w:noProof/>
          <w:sz w:val="22"/>
          <w:szCs w:val="22"/>
          <w:lang w:val="en-US"/>
        </w:rPr>
        <w:drawing>
          <wp:inline distT="0" distB="0" distL="0" distR="0" wp14:anchorId="02B7CD1A" wp14:editId="13C30CB1">
            <wp:extent cx="1926938" cy="150321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5023" cy="1525128"/>
                    </a:xfrm>
                    <a:prstGeom prst="rect">
                      <a:avLst/>
                    </a:prstGeom>
                    <a:noFill/>
                    <a:ln>
                      <a:noFill/>
                    </a:ln>
                  </pic:spPr>
                </pic:pic>
              </a:graphicData>
            </a:graphic>
          </wp:inline>
        </w:drawing>
      </w:r>
    </w:p>
    <w:sectPr w:rsidR="00440EDE" w:rsidRPr="00440EDE">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C3C5F" w14:textId="77777777" w:rsidR="00036B65" w:rsidRDefault="00036B65" w:rsidP="00CF7103">
      <w:pPr>
        <w:spacing w:after="0" w:line="240" w:lineRule="auto"/>
      </w:pPr>
      <w:r>
        <w:separator/>
      </w:r>
    </w:p>
  </w:endnote>
  <w:endnote w:type="continuationSeparator" w:id="0">
    <w:p w14:paraId="2AADE80F" w14:textId="77777777" w:rsidR="00036B65" w:rsidRDefault="00036B65" w:rsidP="00CF7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C7B4A" w14:textId="77777777" w:rsidR="00036B65" w:rsidRDefault="00036B65" w:rsidP="00CF7103">
      <w:pPr>
        <w:spacing w:after="0" w:line="240" w:lineRule="auto"/>
      </w:pPr>
      <w:r>
        <w:separator/>
      </w:r>
    </w:p>
  </w:footnote>
  <w:footnote w:type="continuationSeparator" w:id="0">
    <w:p w14:paraId="7A4F7EAC" w14:textId="77777777" w:rsidR="00036B65" w:rsidRDefault="00036B65" w:rsidP="00CF7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96E09" w14:textId="4A587A87" w:rsidR="00036B65" w:rsidRDefault="006C5443" w:rsidP="00CF7103">
    <w:pPr>
      <w:pStyle w:val="Header"/>
      <w:bidi w:val="0"/>
    </w:pPr>
    <w:r>
      <w:rPr>
        <w:noProof/>
      </w:rPr>
      <w:drawing>
        <wp:anchor distT="0" distB="0" distL="114300" distR="114300" simplePos="0" relativeHeight="251659264" behindDoc="1" locked="0" layoutInCell="1" allowOverlap="1" wp14:anchorId="1896CDE4" wp14:editId="3F6178DD">
          <wp:simplePos x="0" y="0"/>
          <wp:positionH relativeFrom="margin">
            <wp:posOffset>3985260</wp:posOffset>
          </wp:positionH>
          <wp:positionV relativeFrom="paragraph">
            <wp:posOffset>-198755</wp:posOffset>
          </wp:positionV>
          <wp:extent cx="2447290" cy="487235"/>
          <wp:effectExtent l="0" t="0" r="0" b="8255"/>
          <wp:wrapNone/>
          <wp:docPr id="1" name="Picture 1" descr="TAU Engineering | Final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U Engineering | Final 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290" cy="4872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9A496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AC3F2A"/>
    <w:multiLevelType w:val="hybridMultilevel"/>
    <w:tmpl w:val="60668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02453"/>
    <w:multiLevelType w:val="hybridMultilevel"/>
    <w:tmpl w:val="80443A6A"/>
    <w:lvl w:ilvl="0" w:tplc="B094CE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BF56BEB"/>
    <w:multiLevelType w:val="hybridMultilevel"/>
    <w:tmpl w:val="D28A7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A459B"/>
    <w:multiLevelType w:val="hybridMultilevel"/>
    <w:tmpl w:val="0C66FB4E"/>
    <w:lvl w:ilvl="0" w:tplc="08090001">
      <w:start w:val="1"/>
      <w:numFmt w:val="bullet"/>
      <w:lvlText w:val=""/>
      <w:lvlJc w:val="left"/>
      <w:pPr>
        <w:ind w:left="2413" w:hanging="360"/>
      </w:pPr>
      <w:rPr>
        <w:rFonts w:ascii="Symbol" w:hAnsi="Symbol" w:hint="default"/>
      </w:rPr>
    </w:lvl>
    <w:lvl w:ilvl="1" w:tplc="08090003" w:tentative="1">
      <w:start w:val="1"/>
      <w:numFmt w:val="bullet"/>
      <w:lvlText w:val="o"/>
      <w:lvlJc w:val="left"/>
      <w:pPr>
        <w:ind w:left="3133" w:hanging="360"/>
      </w:pPr>
      <w:rPr>
        <w:rFonts w:ascii="Courier New" w:hAnsi="Courier New" w:cs="Courier New" w:hint="default"/>
      </w:rPr>
    </w:lvl>
    <w:lvl w:ilvl="2" w:tplc="08090005" w:tentative="1">
      <w:start w:val="1"/>
      <w:numFmt w:val="bullet"/>
      <w:lvlText w:val=""/>
      <w:lvlJc w:val="left"/>
      <w:pPr>
        <w:ind w:left="3853" w:hanging="360"/>
      </w:pPr>
      <w:rPr>
        <w:rFonts w:ascii="Wingdings" w:hAnsi="Wingdings" w:hint="default"/>
      </w:rPr>
    </w:lvl>
    <w:lvl w:ilvl="3" w:tplc="08090001" w:tentative="1">
      <w:start w:val="1"/>
      <w:numFmt w:val="bullet"/>
      <w:lvlText w:val=""/>
      <w:lvlJc w:val="left"/>
      <w:pPr>
        <w:ind w:left="4573" w:hanging="360"/>
      </w:pPr>
      <w:rPr>
        <w:rFonts w:ascii="Symbol" w:hAnsi="Symbol" w:hint="default"/>
      </w:rPr>
    </w:lvl>
    <w:lvl w:ilvl="4" w:tplc="08090003" w:tentative="1">
      <w:start w:val="1"/>
      <w:numFmt w:val="bullet"/>
      <w:lvlText w:val="o"/>
      <w:lvlJc w:val="left"/>
      <w:pPr>
        <w:ind w:left="5293" w:hanging="360"/>
      </w:pPr>
      <w:rPr>
        <w:rFonts w:ascii="Courier New" w:hAnsi="Courier New" w:cs="Courier New" w:hint="default"/>
      </w:rPr>
    </w:lvl>
    <w:lvl w:ilvl="5" w:tplc="08090005" w:tentative="1">
      <w:start w:val="1"/>
      <w:numFmt w:val="bullet"/>
      <w:lvlText w:val=""/>
      <w:lvlJc w:val="left"/>
      <w:pPr>
        <w:ind w:left="6013" w:hanging="360"/>
      </w:pPr>
      <w:rPr>
        <w:rFonts w:ascii="Wingdings" w:hAnsi="Wingdings" w:hint="default"/>
      </w:rPr>
    </w:lvl>
    <w:lvl w:ilvl="6" w:tplc="08090001" w:tentative="1">
      <w:start w:val="1"/>
      <w:numFmt w:val="bullet"/>
      <w:lvlText w:val=""/>
      <w:lvlJc w:val="left"/>
      <w:pPr>
        <w:ind w:left="6733" w:hanging="360"/>
      </w:pPr>
      <w:rPr>
        <w:rFonts w:ascii="Symbol" w:hAnsi="Symbol" w:hint="default"/>
      </w:rPr>
    </w:lvl>
    <w:lvl w:ilvl="7" w:tplc="08090003" w:tentative="1">
      <w:start w:val="1"/>
      <w:numFmt w:val="bullet"/>
      <w:lvlText w:val="o"/>
      <w:lvlJc w:val="left"/>
      <w:pPr>
        <w:ind w:left="7453" w:hanging="360"/>
      </w:pPr>
      <w:rPr>
        <w:rFonts w:ascii="Courier New" w:hAnsi="Courier New" w:cs="Courier New" w:hint="default"/>
      </w:rPr>
    </w:lvl>
    <w:lvl w:ilvl="8" w:tplc="08090005" w:tentative="1">
      <w:start w:val="1"/>
      <w:numFmt w:val="bullet"/>
      <w:lvlText w:val=""/>
      <w:lvlJc w:val="left"/>
      <w:pPr>
        <w:ind w:left="8173" w:hanging="360"/>
      </w:pPr>
      <w:rPr>
        <w:rFonts w:ascii="Wingdings" w:hAnsi="Wingdings" w:hint="default"/>
      </w:rPr>
    </w:lvl>
  </w:abstractNum>
  <w:abstractNum w:abstractNumId="5" w15:restartNumberingAfterBreak="0">
    <w:nsid w:val="102F197D"/>
    <w:multiLevelType w:val="hybridMultilevel"/>
    <w:tmpl w:val="2FB48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F00293"/>
    <w:multiLevelType w:val="hybridMultilevel"/>
    <w:tmpl w:val="DF4C0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681F97"/>
    <w:multiLevelType w:val="hybridMultilevel"/>
    <w:tmpl w:val="4E58F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0B24B6"/>
    <w:multiLevelType w:val="hybridMultilevel"/>
    <w:tmpl w:val="3CF4B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EC1619"/>
    <w:multiLevelType w:val="hybridMultilevel"/>
    <w:tmpl w:val="F5C89F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B4147B9"/>
    <w:multiLevelType w:val="hybridMultilevel"/>
    <w:tmpl w:val="AC2EDC0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2011572D"/>
    <w:multiLevelType w:val="hybridMultilevel"/>
    <w:tmpl w:val="63AAD918"/>
    <w:lvl w:ilvl="0" w:tplc="063C6E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A07BC3"/>
    <w:multiLevelType w:val="hybridMultilevel"/>
    <w:tmpl w:val="780030A8"/>
    <w:lvl w:ilvl="0" w:tplc="BE74D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051425"/>
    <w:multiLevelType w:val="hybridMultilevel"/>
    <w:tmpl w:val="2320D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2D74A9"/>
    <w:multiLevelType w:val="hybridMultilevel"/>
    <w:tmpl w:val="8FE6F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EA686C"/>
    <w:multiLevelType w:val="hybridMultilevel"/>
    <w:tmpl w:val="6A6E5BB8"/>
    <w:lvl w:ilvl="0" w:tplc="063C6EE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770CB1"/>
    <w:multiLevelType w:val="hybridMultilevel"/>
    <w:tmpl w:val="ABB6D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295B04"/>
    <w:multiLevelType w:val="hybridMultilevel"/>
    <w:tmpl w:val="E332764A"/>
    <w:lvl w:ilvl="0" w:tplc="BD0C035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4F1413D"/>
    <w:multiLevelType w:val="hybridMultilevel"/>
    <w:tmpl w:val="21B8E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EB183C"/>
    <w:multiLevelType w:val="hybridMultilevel"/>
    <w:tmpl w:val="F20C7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2F00D7"/>
    <w:multiLevelType w:val="hybridMultilevel"/>
    <w:tmpl w:val="D6A86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CD0406"/>
    <w:multiLevelType w:val="hybridMultilevel"/>
    <w:tmpl w:val="27BCA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6A0B90"/>
    <w:multiLevelType w:val="hybridMultilevel"/>
    <w:tmpl w:val="50C89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2D2232"/>
    <w:multiLevelType w:val="hybridMultilevel"/>
    <w:tmpl w:val="1D161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962822">
    <w:abstractNumId w:val="23"/>
  </w:num>
  <w:num w:numId="2" w16cid:durableId="1801455940">
    <w:abstractNumId w:val="1"/>
  </w:num>
  <w:num w:numId="3" w16cid:durableId="34237750">
    <w:abstractNumId w:val="5"/>
  </w:num>
  <w:num w:numId="4" w16cid:durableId="600919188">
    <w:abstractNumId w:val="8"/>
  </w:num>
  <w:num w:numId="5" w16cid:durableId="1627395402">
    <w:abstractNumId w:val="14"/>
  </w:num>
  <w:num w:numId="6" w16cid:durableId="1435517657">
    <w:abstractNumId w:val="22"/>
  </w:num>
  <w:num w:numId="7" w16cid:durableId="1755662607">
    <w:abstractNumId w:val="13"/>
  </w:num>
  <w:num w:numId="8" w16cid:durableId="834423120">
    <w:abstractNumId w:val="10"/>
  </w:num>
  <w:num w:numId="9" w16cid:durableId="81534647">
    <w:abstractNumId w:val="7"/>
  </w:num>
  <w:num w:numId="10" w16cid:durableId="1314798754">
    <w:abstractNumId w:val="9"/>
  </w:num>
  <w:num w:numId="11" w16cid:durableId="2126927140">
    <w:abstractNumId w:val="4"/>
  </w:num>
  <w:num w:numId="12" w16cid:durableId="663315566">
    <w:abstractNumId w:val="18"/>
  </w:num>
  <w:num w:numId="13" w16cid:durableId="933705553">
    <w:abstractNumId w:val="20"/>
  </w:num>
  <w:num w:numId="14" w16cid:durableId="2040622580">
    <w:abstractNumId w:val="21"/>
  </w:num>
  <w:num w:numId="15" w16cid:durableId="1346248032">
    <w:abstractNumId w:val="19"/>
  </w:num>
  <w:num w:numId="16" w16cid:durableId="764886521">
    <w:abstractNumId w:val="16"/>
  </w:num>
  <w:num w:numId="17" w16cid:durableId="1143111077">
    <w:abstractNumId w:val="3"/>
  </w:num>
  <w:num w:numId="18" w16cid:durableId="2019112374">
    <w:abstractNumId w:val="0"/>
  </w:num>
  <w:num w:numId="19" w16cid:durableId="1762876010">
    <w:abstractNumId w:val="17"/>
  </w:num>
  <w:num w:numId="20" w16cid:durableId="1278219387">
    <w:abstractNumId w:val="2"/>
  </w:num>
  <w:num w:numId="21" w16cid:durableId="776683957">
    <w:abstractNumId w:val="6"/>
  </w:num>
  <w:num w:numId="22" w16cid:durableId="538274567">
    <w:abstractNumId w:val="15"/>
  </w:num>
  <w:num w:numId="23" w16cid:durableId="974455057">
    <w:abstractNumId w:val="11"/>
  </w:num>
  <w:num w:numId="24" w16cid:durableId="142056539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Wolkowicz">
    <w15:presenceInfo w15:providerId="AD" w15:userId="S::wolkowicz@mail.tau.ac.il::afb3ef58-27d1-484c-b90c-f0ee96223c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mailMerge>
    <w:mainDocumentType w:val="formLetters"/>
    <w:dataType w:val="textFile"/>
    <w:activeRecord w:val="-1"/>
  </w:mailMerg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853"/>
    <w:rsid w:val="000024DE"/>
    <w:rsid w:val="00026D05"/>
    <w:rsid w:val="000345EC"/>
    <w:rsid w:val="00036B65"/>
    <w:rsid w:val="00055688"/>
    <w:rsid w:val="00080F1B"/>
    <w:rsid w:val="000A4179"/>
    <w:rsid w:val="000E5A78"/>
    <w:rsid w:val="000F34CD"/>
    <w:rsid w:val="00104662"/>
    <w:rsid w:val="00111C9A"/>
    <w:rsid w:val="0011263B"/>
    <w:rsid w:val="00114FA0"/>
    <w:rsid w:val="00123FC4"/>
    <w:rsid w:val="00123FED"/>
    <w:rsid w:val="00152E74"/>
    <w:rsid w:val="00152F4F"/>
    <w:rsid w:val="00162B2E"/>
    <w:rsid w:val="00163484"/>
    <w:rsid w:val="00175868"/>
    <w:rsid w:val="00185E91"/>
    <w:rsid w:val="001874C8"/>
    <w:rsid w:val="001B1D61"/>
    <w:rsid w:val="001B2D71"/>
    <w:rsid w:val="001B55A6"/>
    <w:rsid w:val="001D795D"/>
    <w:rsid w:val="001E295D"/>
    <w:rsid w:val="001E6BFD"/>
    <w:rsid w:val="001F3005"/>
    <w:rsid w:val="00207A85"/>
    <w:rsid w:val="00215AE7"/>
    <w:rsid w:val="00220EF1"/>
    <w:rsid w:val="002221D5"/>
    <w:rsid w:val="00225768"/>
    <w:rsid w:val="002270F3"/>
    <w:rsid w:val="00231D26"/>
    <w:rsid w:val="00233060"/>
    <w:rsid w:val="00237FAA"/>
    <w:rsid w:val="00243FFC"/>
    <w:rsid w:val="00255957"/>
    <w:rsid w:val="00256160"/>
    <w:rsid w:val="00274161"/>
    <w:rsid w:val="002741A2"/>
    <w:rsid w:val="002817CA"/>
    <w:rsid w:val="002B529F"/>
    <w:rsid w:val="002B624B"/>
    <w:rsid w:val="002C1F1C"/>
    <w:rsid w:val="002C37A9"/>
    <w:rsid w:val="002C3DFE"/>
    <w:rsid w:val="002D1CB0"/>
    <w:rsid w:val="002D37C0"/>
    <w:rsid w:val="002D4153"/>
    <w:rsid w:val="002E0ED0"/>
    <w:rsid w:val="002F0E14"/>
    <w:rsid w:val="00305E5B"/>
    <w:rsid w:val="00307889"/>
    <w:rsid w:val="003115D7"/>
    <w:rsid w:val="00317895"/>
    <w:rsid w:val="003256B3"/>
    <w:rsid w:val="00334CD9"/>
    <w:rsid w:val="00345365"/>
    <w:rsid w:val="003560E6"/>
    <w:rsid w:val="003566AD"/>
    <w:rsid w:val="00394B82"/>
    <w:rsid w:val="003B2D6A"/>
    <w:rsid w:val="003B4D51"/>
    <w:rsid w:val="003B5D4F"/>
    <w:rsid w:val="003C3589"/>
    <w:rsid w:val="003C675C"/>
    <w:rsid w:val="003D551F"/>
    <w:rsid w:val="003E098E"/>
    <w:rsid w:val="004104B6"/>
    <w:rsid w:val="004211FF"/>
    <w:rsid w:val="00432FCA"/>
    <w:rsid w:val="00433B35"/>
    <w:rsid w:val="00434808"/>
    <w:rsid w:val="00440EDE"/>
    <w:rsid w:val="00471862"/>
    <w:rsid w:val="00475A7A"/>
    <w:rsid w:val="00477139"/>
    <w:rsid w:val="00482DAA"/>
    <w:rsid w:val="00491974"/>
    <w:rsid w:val="004C5D79"/>
    <w:rsid w:val="004D7C2B"/>
    <w:rsid w:val="004E76AD"/>
    <w:rsid w:val="004F519E"/>
    <w:rsid w:val="00501853"/>
    <w:rsid w:val="00511D40"/>
    <w:rsid w:val="00523032"/>
    <w:rsid w:val="00526C1E"/>
    <w:rsid w:val="005272DC"/>
    <w:rsid w:val="0054063D"/>
    <w:rsid w:val="005427DB"/>
    <w:rsid w:val="0055395C"/>
    <w:rsid w:val="0059270E"/>
    <w:rsid w:val="005A4442"/>
    <w:rsid w:val="005A7631"/>
    <w:rsid w:val="005B7E84"/>
    <w:rsid w:val="005C0011"/>
    <w:rsid w:val="005C0F92"/>
    <w:rsid w:val="005D2A6D"/>
    <w:rsid w:val="005D76DA"/>
    <w:rsid w:val="005E3F01"/>
    <w:rsid w:val="005F12D9"/>
    <w:rsid w:val="00610155"/>
    <w:rsid w:val="006115B1"/>
    <w:rsid w:val="00611C4B"/>
    <w:rsid w:val="00613DE7"/>
    <w:rsid w:val="00617B1B"/>
    <w:rsid w:val="00626E1C"/>
    <w:rsid w:val="00641808"/>
    <w:rsid w:val="00651CBA"/>
    <w:rsid w:val="006555A3"/>
    <w:rsid w:val="006608DE"/>
    <w:rsid w:val="0067286F"/>
    <w:rsid w:val="006849B8"/>
    <w:rsid w:val="00690535"/>
    <w:rsid w:val="006A4BA3"/>
    <w:rsid w:val="006A73EF"/>
    <w:rsid w:val="006B0957"/>
    <w:rsid w:val="006B2299"/>
    <w:rsid w:val="006C5443"/>
    <w:rsid w:val="006D289A"/>
    <w:rsid w:val="006D674D"/>
    <w:rsid w:val="006D7091"/>
    <w:rsid w:val="006E2283"/>
    <w:rsid w:val="006E23A9"/>
    <w:rsid w:val="006E5E75"/>
    <w:rsid w:val="006E7331"/>
    <w:rsid w:val="00702FA4"/>
    <w:rsid w:val="00714D5D"/>
    <w:rsid w:val="00715E75"/>
    <w:rsid w:val="00741A43"/>
    <w:rsid w:val="0075098B"/>
    <w:rsid w:val="00757AC3"/>
    <w:rsid w:val="00757C52"/>
    <w:rsid w:val="00762235"/>
    <w:rsid w:val="007A1A09"/>
    <w:rsid w:val="007A7336"/>
    <w:rsid w:val="007C50F1"/>
    <w:rsid w:val="007C5139"/>
    <w:rsid w:val="007D09A1"/>
    <w:rsid w:val="007E5513"/>
    <w:rsid w:val="007F172D"/>
    <w:rsid w:val="00811929"/>
    <w:rsid w:val="00824757"/>
    <w:rsid w:val="00836B6F"/>
    <w:rsid w:val="008478FC"/>
    <w:rsid w:val="00847FA0"/>
    <w:rsid w:val="008751E8"/>
    <w:rsid w:val="00882C45"/>
    <w:rsid w:val="008922A1"/>
    <w:rsid w:val="008C7656"/>
    <w:rsid w:val="008D41AB"/>
    <w:rsid w:val="008E1B52"/>
    <w:rsid w:val="008E6AB7"/>
    <w:rsid w:val="00920326"/>
    <w:rsid w:val="0093025E"/>
    <w:rsid w:val="009322A1"/>
    <w:rsid w:val="00936FFE"/>
    <w:rsid w:val="00942815"/>
    <w:rsid w:val="00966302"/>
    <w:rsid w:val="009803AD"/>
    <w:rsid w:val="00980590"/>
    <w:rsid w:val="00983A08"/>
    <w:rsid w:val="009A32F5"/>
    <w:rsid w:val="009C7714"/>
    <w:rsid w:val="009E19C8"/>
    <w:rsid w:val="009F40AA"/>
    <w:rsid w:val="00A07B86"/>
    <w:rsid w:val="00A2764B"/>
    <w:rsid w:val="00A27EC5"/>
    <w:rsid w:val="00A32368"/>
    <w:rsid w:val="00A4297F"/>
    <w:rsid w:val="00A43E49"/>
    <w:rsid w:val="00A70FC7"/>
    <w:rsid w:val="00A718D1"/>
    <w:rsid w:val="00A763F9"/>
    <w:rsid w:val="00A8414C"/>
    <w:rsid w:val="00A9599D"/>
    <w:rsid w:val="00AA6AD6"/>
    <w:rsid w:val="00AA7F83"/>
    <w:rsid w:val="00AB2529"/>
    <w:rsid w:val="00AC168B"/>
    <w:rsid w:val="00AE0B63"/>
    <w:rsid w:val="00B0405A"/>
    <w:rsid w:val="00B15BE6"/>
    <w:rsid w:val="00B339FB"/>
    <w:rsid w:val="00B35574"/>
    <w:rsid w:val="00B37337"/>
    <w:rsid w:val="00B45161"/>
    <w:rsid w:val="00B5080C"/>
    <w:rsid w:val="00B51C96"/>
    <w:rsid w:val="00B57A56"/>
    <w:rsid w:val="00B6213D"/>
    <w:rsid w:val="00B73412"/>
    <w:rsid w:val="00B83B4C"/>
    <w:rsid w:val="00BC3C38"/>
    <w:rsid w:val="00BC4147"/>
    <w:rsid w:val="00BC4AB5"/>
    <w:rsid w:val="00BC4F83"/>
    <w:rsid w:val="00BE2E85"/>
    <w:rsid w:val="00C1267C"/>
    <w:rsid w:val="00C12903"/>
    <w:rsid w:val="00C147C2"/>
    <w:rsid w:val="00C24BEC"/>
    <w:rsid w:val="00C2622B"/>
    <w:rsid w:val="00C40751"/>
    <w:rsid w:val="00C40FC4"/>
    <w:rsid w:val="00C6079B"/>
    <w:rsid w:val="00C671BA"/>
    <w:rsid w:val="00C7484E"/>
    <w:rsid w:val="00C855FD"/>
    <w:rsid w:val="00C93213"/>
    <w:rsid w:val="00C9622C"/>
    <w:rsid w:val="00C97056"/>
    <w:rsid w:val="00CA188A"/>
    <w:rsid w:val="00CA4559"/>
    <w:rsid w:val="00CC56AD"/>
    <w:rsid w:val="00CC6806"/>
    <w:rsid w:val="00CD38D8"/>
    <w:rsid w:val="00CD6436"/>
    <w:rsid w:val="00CD78BA"/>
    <w:rsid w:val="00CE3DCD"/>
    <w:rsid w:val="00CF3853"/>
    <w:rsid w:val="00CF4042"/>
    <w:rsid w:val="00CF7103"/>
    <w:rsid w:val="00D17FF7"/>
    <w:rsid w:val="00D32C20"/>
    <w:rsid w:val="00D5363C"/>
    <w:rsid w:val="00D5659B"/>
    <w:rsid w:val="00D770B3"/>
    <w:rsid w:val="00D77C24"/>
    <w:rsid w:val="00D84D33"/>
    <w:rsid w:val="00D866EB"/>
    <w:rsid w:val="00D96239"/>
    <w:rsid w:val="00DD2BE9"/>
    <w:rsid w:val="00DD67F1"/>
    <w:rsid w:val="00DE4CAD"/>
    <w:rsid w:val="00DE543A"/>
    <w:rsid w:val="00DF0B8B"/>
    <w:rsid w:val="00E001B5"/>
    <w:rsid w:val="00E00F88"/>
    <w:rsid w:val="00E16B59"/>
    <w:rsid w:val="00E24330"/>
    <w:rsid w:val="00E27DAD"/>
    <w:rsid w:val="00E40D3E"/>
    <w:rsid w:val="00E6501F"/>
    <w:rsid w:val="00E65C17"/>
    <w:rsid w:val="00E67EA5"/>
    <w:rsid w:val="00E8518B"/>
    <w:rsid w:val="00EF0988"/>
    <w:rsid w:val="00EF5485"/>
    <w:rsid w:val="00F11EA5"/>
    <w:rsid w:val="00F21489"/>
    <w:rsid w:val="00F2567B"/>
    <w:rsid w:val="00F27534"/>
    <w:rsid w:val="00F37091"/>
    <w:rsid w:val="00F378AD"/>
    <w:rsid w:val="00F41297"/>
    <w:rsid w:val="00F620FE"/>
    <w:rsid w:val="00F644F6"/>
    <w:rsid w:val="00F72119"/>
    <w:rsid w:val="00F95CAD"/>
    <w:rsid w:val="00FB2BC7"/>
    <w:rsid w:val="00FC28F8"/>
    <w:rsid w:val="00FC5C81"/>
    <w:rsid w:val="00FD1618"/>
    <w:rsid w:val="00FD1755"/>
    <w:rsid w:val="00FD5DEC"/>
    <w:rsid w:val="00FE3D0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555BE60"/>
  <w15:chartTrackingRefBased/>
  <w15:docId w15:val="{7A1FA889-2A61-4B96-BEBB-0FEF10B5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895"/>
    <w:pPr>
      <w:bidi/>
      <w:spacing w:after="120" w:line="264" w:lineRule="auto"/>
    </w:pPr>
    <w:rPr>
      <w:rFonts w:eastAsiaTheme="minorEastAsia"/>
      <w:sz w:val="21"/>
      <w:szCs w:val="21"/>
      <w:lang w:eastAsia="en-GB"/>
    </w:rPr>
  </w:style>
  <w:style w:type="paragraph" w:styleId="Heading1">
    <w:name w:val="heading 1"/>
    <w:basedOn w:val="Normal"/>
    <w:next w:val="Normal"/>
    <w:link w:val="Heading1Char"/>
    <w:uiPriority w:val="9"/>
    <w:qFormat/>
    <w:rsid w:val="00163484"/>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B0405A"/>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Heading3">
    <w:name w:val="heading 3"/>
    <w:basedOn w:val="Normal"/>
    <w:next w:val="Normal"/>
    <w:link w:val="Heading3Char"/>
    <w:uiPriority w:val="9"/>
    <w:unhideWhenUsed/>
    <w:qFormat/>
    <w:rsid w:val="00A2764B"/>
    <w:pPr>
      <w:keepNext/>
      <w:keepLines/>
      <w:spacing w:before="40" w:after="0"/>
      <w:outlineLvl w:val="2"/>
    </w:pPr>
    <w:rPr>
      <w:rFonts w:asciiTheme="majorHAnsi" w:eastAsiaTheme="majorEastAsia" w:hAnsiTheme="majorHAnsi" w:cstheme="majorBidi"/>
      <w:color w:val="68230B" w:themeColor="accent1" w:themeShade="7F"/>
      <w:sz w:val="24"/>
      <w:szCs w:val="24"/>
    </w:rPr>
  </w:style>
  <w:style w:type="paragraph" w:styleId="Heading4">
    <w:name w:val="heading 4"/>
    <w:basedOn w:val="Normal"/>
    <w:next w:val="Normal"/>
    <w:link w:val="Heading4Char"/>
    <w:uiPriority w:val="9"/>
    <w:unhideWhenUsed/>
    <w:qFormat/>
    <w:rsid w:val="00FC5C81"/>
    <w:pPr>
      <w:keepNext/>
      <w:keepLines/>
      <w:spacing w:before="40" w:after="0"/>
      <w:outlineLvl w:val="3"/>
    </w:pPr>
    <w:rPr>
      <w:rFonts w:asciiTheme="majorHAnsi" w:eastAsiaTheme="majorEastAsia" w:hAnsiTheme="majorHAnsi" w:cstheme="majorBidi"/>
      <w:i/>
      <w:iCs/>
      <w:color w:val="9D351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7895"/>
    <w:pPr>
      <w:bidi/>
      <w:spacing w:after="0" w:line="240" w:lineRule="auto"/>
    </w:pPr>
    <w:rPr>
      <w:rFonts w:eastAsiaTheme="minorEastAsia"/>
      <w:sz w:val="21"/>
      <w:szCs w:val="21"/>
      <w:lang w:eastAsia="en-GB"/>
    </w:rPr>
  </w:style>
  <w:style w:type="character" w:customStyle="1" w:styleId="NoSpacingChar">
    <w:name w:val="No Spacing Char"/>
    <w:basedOn w:val="DefaultParagraphFont"/>
    <w:link w:val="NoSpacing"/>
    <w:uiPriority w:val="1"/>
    <w:rsid w:val="00317895"/>
    <w:rPr>
      <w:rFonts w:eastAsiaTheme="minorEastAsia"/>
      <w:sz w:val="21"/>
      <w:szCs w:val="21"/>
      <w:lang w:eastAsia="en-GB"/>
    </w:rPr>
  </w:style>
  <w:style w:type="character" w:customStyle="1" w:styleId="Heading1Char">
    <w:name w:val="Heading 1 Char"/>
    <w:basedOn w:val="DefaultParagraphFont"/>
    <w:link w:val="Heading1"/>
    <w:uiPriority w:val="9"/>
    <w:rsid w:val="00163484"/>
    <w:rPr>
      <w:rFonts w:asciiTheme="majorHAnsi" w:eastAsiaTheme="majorEastAsia" w:hAnsiTheme="majorHAnsi" w:cstheme="majorBidi"/>
      <w:color w:val="9D3511" w:themeColor="accent1" w:themeShade="BF"/>
      <w:sz w:val="32"/>
      <w:szCs w:val="32"/>
      <w:lang w:eastAsia="en-GB"/>
    </w:rPr>
  </w:style>
  <w:style w:type="paragraph" w:styleId="TOCHeading">
    <w:name w:val="TOC Heading"/>
    <w:basedOn w:val="Heading1"/>
    <w:next w:val="Normal"/>
    <w:uiPriority w:val="39"/>
    <w:unhideWhenUsed/>
    <w:qFormat/>
    <w:rsid w:val="00163484"/>
    <w:pPr>
      <w:pBdr>
        <w:bottom w:val="single" w:sz="4" w:space="1" w:color="D34817" w:themeColor="accent1"/>
      </w:pBdr>
      <w:bidi w:val="0"/>
      <w:spacing w:before="400" w:after="40" w:line="240" w:lineRule="auto"/>
      <w:outlineLvl w:val="9"/>
    </w:pPr>
    <w:rPr>
      <w:sz w:val="36"/>
      <w:szCs w:val="36"/>
    </w:rPr>
  </w:style>
  <w:style w:type="paragraph" w:styleId="TOC1">
    <w:name w:val="toc 1"/>
    <w:basedOn w:val="Normal"/>
    <w:next w:val="Normal"/>
    <w:autoRedefine/>
    <w:uiPriority w:val="39"/>
    <w:rsid w:val="00185E91"/>
    <w:pPr>
      <w:tabs>
        <w:tab w:val="right" w:leader="dot" w:pos="9016"/>
      </w:tabs>
      <w:spacing w:after="100"/>
    </w:pPr>
  </w:style>
  <w:style w:type="character" w:styleId="Hyperlink">
    <w:name w:val="Hyperlink"/>
    <w:uiPriority w:val="99"/>
    <w:rsid w:val="00163484"/>
    <w:rPr>
      <w:rFonts w:cs="Times New Roman"/>
      <w:color w:val="0563C1"/>
      <w:u w:val="single"/>
    </w:rPr>
  </w:style>
  <w:style w:type="paragraph" w:styleId="TOC2">
    <w:name w:val="toc 2"/>
    <w:basedOn w:val="Normal"/>
    <w:next w:val="Normal"/>
    <w:autoRedefine/>
    <w:uiPriority w:val="39"/>
    <w:rsid w:val="00163484"/>
    <w:pPr>
      <w:spacing w:after="100"/>
      <w:ind w:left="220"/>
    </w:pPr>
  </w:style>
  <w:style w:type="paragraph" w:styleId="ListParagraph">
    <w:name w:val="List Paragraph"/>
    <w:basedOn w:val="Normal"/>
    <w:uiPriority w:val="34"/>
    <w:qFormat/>
    <w:rsid w:val="009C7714"/>
    <w:pPr>
      <w:ind w:left="720"/>
      <w:contextualSpacing/>
    </w:pPr>
  </w:style>
  <w:style w:type="paragraph" w:styleId="Header">
    <w:name w:val="header"/>
    <w:basedOn w:val="Normal"/>
    <w:link w:val="HeaderChar"/>
    <w:uiPriority w:val="99"/>
    <w:unhideWhenUsed/>
    <w:rsid w:val="00CF71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103"/>
    <w:rPr>
      <w:rFonts w:eastAsiaTheme="minorEastAsia"/>
      <w:sz w:val="21"/>
      <w:szCs w:val="21"/>
      <w:lang w:eastAsia="en-GB"/>
    </w:rPr>
  </w:style>
  <w:style w:type="paragraph" w:styleId="Footer">
    <w:name w:val="footer"/>
    <w:basedOn w:val="Normal"/>
    <w:link w:val="FooterChar"/>
    <w:uiPriority w:val="99"/>
    <w:unhideWhenUsed/>
    <w:rsid w:val="00CF71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103"/>
    <w:rPr>
      <w:rFonts w:eastAsiaTheme="minorEastAsia"/>
      <w:sz w:val="21"/>
      <w:szCs w:val="21"/>
      <w:lang w:eastAsia="en-GB"/>
    </w:rPr>
  </w:style>
  <w:style w:type="character" w:customStyle="1" w:styleId="Heading2Char">
    <w:name w:val="Heading 2 Char"/>
    <w:basedOn w:val="DefaultParagraphFont"/>
    <w:link w:val="Heading2"/>
    <w:uiPriority w:val="9"/>
    <w:rsid w:val="00B0405A"/>
    <w:rPr>
      <w:rFonts w:asciiTheme="majorHAnsi" w:eastAsiaTheme="majorEastAsia" w:hAnsiTheme="majorHAnsi" w:cstheme="majorBidi"/>
      <w:color w:val="9D3511" w:themeColor="accent1" w:themeShade="BF"/>
      <w:sz w:val="26"/>
      <w:szCs w:val="26"/>
      <w:lang w:eastAsia="en-GB"/>
    </w:rPr>
  </w:style>
  <w:style w:type="paragraph" w:styleId="EndnoteText">
    <w:name w:val="endnote text"/>
    <w:basedOn w:val="Normal"/>
    <w:link w:val="EndnoteTextChar"/>
    <w:uiPriority w:val="99"/>
    <w:semiHidden/>
    <w:unhideWhenUsed/>
    <w:rsid w:val="00A07B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7B86"/>
    <w:rPr>
      <w:rFonts w:eastAsiaTheme="minorEastAsia"/>
      <w:sz w:val="20"/>
      <w:szCs w:val="20"/>
      <w:lang w:eastAsia="en-GB"/>
    </w:rPr>
  </w:style>
  <w:style w:type="character" w:styleId="EndnoteReference">
    <w:name w:val="endnote reference"/>
    <w:basedOn w:val="DefaultParagraphFont"/>
    <w:uiPriority w:val="99"/>
    <w:semiHidden/>
    <w:unhideWhenUsed/>
    <w:rsid w:val="00A07B86"/>
    <w:rPr>
      <w:vertAlign w:val="superscript"/>
    </w:rPr>
  </w:style>
  <w:style w:type="character" w:customStyle="1" w:styleId="Heading3Char">
    <w:name w:val="Heading 3 Char"/>
    <w:basedOn w:val="DefaultParagraphFont"/>
    <w:link w:val="Heading3"/>
    <w:uiPriority w:val="9"/>
    <w:rsid w:val="00A2764B"/>
    <w:rPr>
      <w:rFonts w:asciiTheme="majorHAnsi" w:eastAsiaTheme="majorEastAsia" w:hAnsiTheme="majorHAnsi" w:cstheme="majorBidi"/>
      <w:color w:val="68230B" w:themeColor="accent1" w:themeShade="7F"/>
      <w:sz w:val="24"/>
      <w:szCs w:val="24"/>
      <w:lang w:eastAsia="en-GB"/>
    </w:rPr>
  </w:style>
  <w:style w:type="paragraph" w:styleId="TOC3">
    <w:name w:val="toc 3"/>
    <w:basedOn w:val="Normal"/>
    <w:next w:val="Normal"/>
    <w:autoRedefine/>
    <w:uiPriority w:val="39"/>
    <w:unhideWhenUsed/>
    <w:rsid w:val="00A70FC7"/>
    <w:pPr>
      <w:tabs>
        <w:tab w:val="right" w:leader="dot" w:pos="9016"/>
      </w:tabs>
      <w:spacing w:after="100"/>
      <w:ind w:left="420"/>
      <w:jc w:val="both"/>
    </w:pPr>
  </w:style>
  <w:style w:type="table" w:styleId="TableGrid">
    <w:name w:val="Table Grid"/>
    <w:basedOn w:val="TableNormal"/>
    <w:uiPriority w:val="39"/>
    <w:rsid w:val="00CD3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4">
    <w:name w:val="Medium Grid 1 Accent 4"/>
    <w:basedOn w:val="TableNormal"/>
    <w:uiPriority w:val="67"/>
    <w:rsid w:val="00CD38D8"/>
    <w:pPr>
      <w:spacing w:after="0" w:line="240" w:lineRule="auto"/>
    </w:pPr>
    <w:rPr>
      <w:lang w:val="en-US" w:bidi="ar-SA"/>
    </w:rPr>
    <w:tblPr>
      <w:tblStyleRowBandSize w:val="1"/>
      <w:tblStyleColBandSize w:val="1"/>
      <w:tblBorders>
        <w:top w:val="single" w:sz="8" w:space="0" w:color="B58676" w:themeColor="accent4" w:themeTint="BF"/>
        <w:left w:val="single" w:sz="8" w:space="0" w:color="B58676" w:themeColor="accent4" w:themeTint="BF"/>
        <w:bottom w:val="single" w:sz="8" w:space="0" w:color="B58676" w:themeColor="accent4" w:themeTint="BF"/>
        <w:right w:val="single" w:sz="8" w:space="0" w:color="B58676" w:themeColor="accent4" w:themeTint="BF"/>
        <w:insideH w:val="single" w:sz="8" w:space="0" w:color="B58676" w:themeColor="accent4" w:themeTint="BF"/>
        <w:insideV w:val="single" w:sz="8" w:space="0" w:color="B58676" w:themeColor="accent4" w:themeTint="BF"/>
      </w:tblBorders>
    </w:tblPr>
    <w:tcPr>
      <w:shd w:val="clear" w:color="auto" w:fill="E6D7D2" w:themeFill="accent4" w:themeFillTint="3F"/>
    </w:tcPr>
    <w:tblStylePr w:type="firstRow">
      <w:rPr>
        <w:b/>
        <w:bCs/>
      </w:rPr>
    </w:tblStylePr>
    <w:tblStylePr w:type="lastRow">
      <w:rPr>
        <w:b/>
        <w:bCs/>
      </w:rPr>
      <w:tblPr/>
      <w:tcPr>
        <w:tcBorders>
          <w:top w:val="single" w:sz="18" w:space="0" w:color="B58676" w:themeColor="accent4" w:themeTint="BF"/>
        </w:tcBorders>
      </w:tcPr>
    </w:tblStylePr>
    <w:tblStylePr w:type="firstCol">
      <w:rPr>
        <w:b/>
        <w:bCs/>
      </w:rPr>
    </w:tblStylePr>
    <w:tblStylePr w:type="lastCol">
      <w:rPr>
        <w:b/>
        <w:bCs/>
      </w:rPr>
    </w:tblStylePr>
    <w:tblStylePr w:type="band1Vert">
      <w:tblPr/>
      <w:tcPr>
        <w:shd w:val="clear" w:color="auto" w:fill="CDAEA4" w:themeFill="accent4" w:themeFillTint="7F"/>
      </w:tcPr>
    </w:tblStylePr>
    <w:tblStylePr w:type="band1Horz">
      <w:tblPr/>
      <w:tcPr>
        <w:shd w:val="clear" w:color="auto" w:fill="CDAEA4" w:themeFill="accent4" w:themeFillTint="7F"/>
      </w:tcPr>
    </w:tblStylePr>
  </w:style>
  <w:style w:type="table" w:styleId="GridTable4-Accent1">
    <w:name w:val="Grid Table 4 Accent 1"/>
    <w:basedOn w:val="TableNormal"/>
    <w:uiPriority w:val="49"/>
    <w:rsid w:val="0054063D"/>
    <w:pPr>
      <w:spacing w:after="0" w:line="240" w:lineRule="auto"/>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paragraph" w:styleId="ListBullet">
    <w:name w:val="List Bullet"/>
    <w:basedOn w:val="Normal"/>
    <w:uiPriority w:val="99"/>
    <w:unhideWhenUsed/>
    <w:rsid w:val="00036B65"/>
    <w:pPr>
      <w:numPr>
        <w:numId w:val="18"/>
      </w:numPr>
      <w:bidi w:val="0"/>
      <w:spacing w:after="0" w:line="276" w:lineRule="auto"/>
      <w:contextualSpacing/>
    </w:pPr>
    <w:rPr>
      <w:rFonts w:ascii="Arial" w:eastAsia="Arial" w:hAnsi="Arial" w:cs="Arial"/>
      <w:color w:val="000000"/>
      <w:sz w:val="22"/>
      <w:szCs w:val="20"/>
      <w:lang w:val="en-US" w:eastAsia="en-US"/>
    </w:rPr>
  </w:style>
  <w:style w:type="character" w:customStyle="1" w:styleId="Heading4Char">
    <w:name w:val="Heading 4 Char"/>
    <w:basedOn w:val="DefaultParagraphFont"/>
    <w:link w:val="Heading4"/>
    <w:uiPriority w:val="9"/>
    <w:rsid w:val="00FC5C81"/>
    <w:rPr>
      <w:rFonts w:asciiTheme="majorHAnsi" w:eastAsiaTheme="majorEastAsia" w:hAnsiTheme="majorHAnsi" w:cstheme="majorBidi"/>
      <w:i/>
      <w:iCs/>
      <w:color w:val="9D3511" w:themeColor="accent1" w:themeShade="BF"/>
      <w:sz w:val="21"/>
      <w:szCs w:val="21"/>
      <w:lang w:eastAsia="en-GB"/>
    </w:rPr>
  </w:style>
  <w:style w:type="paragraph" w:styleId="HTMLPreformatted">
    <w:name w:val="HTML Preformatted"/>
    <w:basedOn w:val="Normal"/>
    <w:link w:val="HTMLPreformattedChar"/>
    <w:uiPriority w:val="99"/>
    <w:semiHidden/>
    <w:unhideWhenUsed/>
    <w:rsid w:val="00112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26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263B"/>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AB25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2529"/>
    <w:rPr>
      <w:rFonts w:eastAsiaTheme="minorEastAsia"/>
      <w:sz w:val="20"/>
      <w:szCs w:val="20"/>
      <w:lang w:eastAsia="en-GB"/>
    </w:rPr>
  </w:style>
  <w:style w:type="character" w:styleId="FootnoteReference">
    <w:name w:val="footnote reference"/>
    <w:basedOn w:val="DefaultParagraphFont"/>
    <w:uiPriority w:val="99"/>
    <w:semiHidden/>
    <w:unhideWhenUsed/>
    <w:rsid w:val="00AB2529"/>
    <w:rPr>
      <w:vertAlign w:val="superscript"/>
    </w:rPr>
  </w:style>
  <w:style w:type="paragraph" w:styleId="Revision">
    <w:name w:val="Revision"/>
    <w:hidden/>
    <w:uiPriority w:val="99"/>
    <w:semiHidden/>
    <w:rsid w:val="00233060"/>
    <w:pPr>
      <w:spacing w:after="0" w:line="240" w:lineRule="auto"/>
    </w:pPr>
    <w:rPr>
      <w:rFonts w:eastAsiaTheme="minorEastAsia"/>
      <w:sz w:val="21"/>
      <w:szCs w:val="2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5180">
      <w:bodyDiv w:val="1"/>
      <w:marLeft w:val="0"/>
      <w:marRight w:val="0"/>
      <w:marTop w:val="0"/>
      <w:marBottom w:val="0"/>
      <w:divBdr>
        <w:top w:val="none" w:sz="0" w:space="0" w:color="auto"/>
        <w:left w:val="none" w:sz="0" w:space="0" w:color="auto"/>
        <w:bottom w:val="none" w:sz="0" w:space="0" w:color="auto"/>
        <w:right w:val="none" w:sz="0" w:space="0" w:color="auto"/>
      </w:divBdr>
    </w:div>
    <w:div w:id="255871816">
      <w:bodyDiv w:val="1"/>
      <w:marLeft w:val="0"/>
      <w:marRight w:val="0"/>
      <w:marTop w:val="0"/>
      <w:marBottom w:val="0"/>
      <w:divBdr>
        <w:top w:val="none" w:sz="0" w:space="0" w:color="auto"/>
        <w:left w:val="none" w:sz="0" w:space="0" w:color="auto"/>
        <w:bottom w:val="none" w:sz="0" w:space="0" w:color="auto"/>
        <w:right w:val="none" w:sz="0" w:space="0" w:color="auto"/>
      </w:divBdr>
    </w:div>
    <w:div w:id="377052495">
      <w:bodyDiv w:val="1"/>
      <w:marLeft w:val="0"/>
      <w:marRight w:val="0"/>
      <w:marTop w:val="0"/>
      <w:marBottom w:val="0"/>
      <w:divBdr>
        <w:top w:val="none" w:sz="0" w:space="0" w:color="auto"/>
        <w:left w:val="none" w:sz="0" w:space="0" w:color="auto"/>
        <w:bottom w:val="none" w:sz="0" w:space="0" w:color="auto"/>
        <w:right w:val="none" w:sz="0" w:space="0" w:color="auto"/>
      </w:divBdr>
    </w:div>
    <w:div w:id="414592071">
      <w:bodyDiv w:val="1"/>
      <w:marLeft w:val="0"/>
      <w:marRight w:val="0"/>
      <w:marTop w:val="0"/>
      <w:marBottom w:val="0"/>
      <w:divBdr>
        <w:top w:val="none" w:sz="0" w:space="0" w:color="auto"/>
        <w:left w:val="none" w:sz="0" w:space="0" w:color="auto"/>
        <w:bottom w:val="none" w:sz="0" w:space="0" w:color="auto"/>
        <w:right w:val="none" w:sz="0" w:space="0" w:color="auto"/>
      </w:divBdr>
      <w:divsChild>
        <w:div w:id="1420449625">
          <w:marLeft w:val="0"/>
          <w:marRight w:val="0"/>
          <w:marTop w:val="0"/>
          <w:marBottom w:val="0"/>
          <w:divBdr>
            <w:top w:val="none" w:sz="0" w:space="0" w:color="auto"/>
            <w:left w:val="none" w:sz="0" w:space="0" w:color="auto"/>
            <w:bottom w:val="none" w:sz="0" w:space="0" w:color="auto"/>
            <w:right w:val="none" w:sz="0" w:space="0" w:color="auto"/>
          </w:divBdr>
          <w:divsChild>
            <w:div w:id="18659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7188">
      <w:bodyDiv w:val="1"/>
      <w:marLeft w:val="0"/>
      <w:marRight w:val="0"/>
      <w:marTop w:val="0"/>
      <w:marBottom w:val="0"/>
      <w:divBdr>
        <w:top w:val="none" w:sz="0" w:space="0" w:color="auto"/>
        <w:left w:val="none" w:sz="0" w:space="0" w:color="auto"/>
        <w:bottom w:val="none" w:sz="0" w:space="0" w:color="auto"/>
        <w:right w:val="none" w:sz="0" w:space="0" w:color="auto"/>
      </w:divBdr>
    </w:div>
    <w:div w:id="657539671">
      <w:bodyDiv w:val="1"/>
      <w:marLeft w:val="0"/>
      <w:marRight w:val="0"/>
      <w:marTop w:val="0"/>
      <w:marBottom w:val="0"/>
      <w:divBdr>
        <w:top w:val="none" w:sz="0" w:space="0" w:color="auto"/>
        <w:left w:val="none" w:sz="0" w:space="0" w:color="auto"/>
        <w:bottom w:val="none" w:sz="0" w:space="0" w:color="auto"/>
        <w:right w:val="none" w:sz="0" w:space="0" w:color="auto"/>
      </w:divBdr>
    </w:div>
    <w:div w:id="819463901">
      <w:bodyDiv w:val="1"/>
      <w:marLeft w:val="0"/>
      <w:marRight w:val="0"/>
      <w:marTop w:val="0"/>
      <w:marBottom w:val="0"/>
      <w:divBdr>
        <w:top w:val="none" w:sz="0" w:space="0" w:color="auto"/>
        <w:left w:val="none" w:sz="0" w:space="0" w:color="auto"/>
        <w:bottom w:val="none" w:sz="0" w:space="0" w:color="auto"/>
        <w:right w:val="none" w:sz="0" w:space="0" w:color="auto"/>
      </w:divBdr>
    </w:div>
    <w:div w:id="987828938">
      <w:bodyDiv w:val="1"/>
      <w:marLeft w:val="0"/>
      <w:marRight w:val="0"/>
      <w:marTop w:val="0"/>
      <w:marBottom w:val="0"/>
      <w:divBdr>
        <w:top w:val="none" w:sz="0" w:space="0" w:color="auto"/>
        <w:left w:val="none" w:sz="0" w:space="0" w:color="auto"/>
        <w:bottom w:val="none" w:sz="0" w:space="0" w:color="auto"/>
        <w:right w:val="none" w:sz="0" w:space="0" w:color="auto"/>
      </w:divBdr>
    </w:div>
    <w:div w:id="1096512560">
      <w:bodyDiv w:val="1"/>
      <w:marLeft w:val="0"/>
      <w:marRight w:val="0"/>
      <w:marTop w:val="0"/>
      <w:marBottom w:val="0"/>
      <w:divBdr>
        <w:top w:val="none" w:sz="0" w:space="0" w:color="auto"/>
        <w:left w:val="none" w:sz="0" w:space="0" w:color="auto"/>
        <w:bottom w:val="none" w:sz="0" w:space="0" w:color="auto"/>
        <w:right w:val="none" w:sz="0" w:space="0" w:color="auto"/>
      </w:divBdr>
    </w:div>
    <w:div w:id="1420058377">
      <w:bodyDiv w:val="1"/>
      <w:marLeft w:val="0"/>
      <w:marRight w:val="0"/>
      <w:marTop w:val="0"/>
      <w:marBottom w:val="0"/>
      <w:divBdr>
        <w:top w:val="none" w:sz="0" w:space="0" w:color="auto"/>
        <w:left w:val="none" w:sz="0" w:space="0" w:color="auto"/>
        <w:bottom w:val="none" w:sz="0" w:space="0" w:color="auto"/>
        <w:right w:val="none" w:sz="0" w:space="0" w:color="auto"/>
      </w:divBdr>
    </w:div>
    <w:div w:id="1466393516">
      <w:bodyDiv w:val="1"/>
      <w:marLeft w:val="0"/>
      <w:marRight w:val="0"/>
      <w:marTop w:val="0"/>
      <w:marBottom w:val="0"/>
      <w:divBdr>
        <w:top w:val="none" w:sz="0" w:space="0" w:color="auto"/>
        <w:left w:val="none" w:sz="0" w:space="0" w:color="auto"/>
        <w:bottom w:val="none" w:sz="0" w:space="0" w:color="auto"/>
        <w:right w:val="none" w:sz="0" w:space="0" w:color="auto"/>
      </w:divBdr>
    </w:div>
    <w:div w:id="1533881053">
      <w:bodyDiv w:val="1"/>
      <w:marLeft w:val="0"/>
      <w:marRight w:val="0"/>
      <w:marTop w:val="0"/>
      <w:marBottom w:val="0"/>
      <w:divBdr>
        <w:top w:val="none" w:sz="0" w:space="0" w:color="auto"/>
        <w:left w:val="none" w:sz="0" w:space="0" w:color="auto"/>
        <w:bottom w:val="none" w:sz="0" w:space="0" w:color="auto"/>
        <w:right w:val="none" w:sz="0" w:space="0" w:color="auto"/>
      </w:divBdr>
    </w:div>
    <w:div w:id="1565221281">
      <w:bodyDiv w:val="1"/>
      <w:marLeft w:val="0"/>
      <w:marRight w:val="0"/>
      <w:marTop w:val="0"/>
      <w:marBottom w:val="0"/>
      <w:divBdr>
        <w:top w:val="none" w:sz="0" w:space="0" w:color="auto"/>
        <w:left w:val="none" w:sz="0" w:space="0" w:color="auto"/>
        <w:bottom w:val="none" w:sz="0" w:space="0" w:color="auto"/>
        <w:right w:val="none" w:sz="0" w:space="0" w:color="auto"/>
      </w:divBdr>
      <w:divsChild>
        <w:div w:id="666709915">
          <w:marLeft w:val="0"/>
          <w:marRight w:val="0"/>
          <w:marTop w:val="0"/>
          <w:marBottom w:val="0"/>
          <w:divBdr>
            <w:top w:val="none" w:sz="0" w:space="0" w:color="auto"/>
            <w:left w:val="none" w:sz="0" w:space="0" w:color="auto"/>
            <w:bottom w:val="none" w:sz="0" w:space="0" w:color="auto"/>
            <w:right w:val="none" w:sz="0" w:space="0" w:color="auto"/>
          </w:divBdr>
          <w:divsChild>
            <w:div w:id="8468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5353">
      <w:bodyDiv w:val="1"/>
      <w:marLeft w:val="0"/>
      <w:marRight w:val="0"/>
      <w:marTop w:val="0"/>
      <w:marBottom w:val="0"/>
      <w:divBdr>
        <w:top w:val="none" w:sz="0" w:space="0" w:color="auto"/>
        <w:left w:val="none" w:sz="0" w:space="0" w:color="auto"/>
        <w:bottom w:val="none" w:sz="0" w:space="0" w:color="auto"/>
        <w:right w:val="none" w:sz="0" w:space="0" w:color="auto"/>
      </w:divBdr>
    </w:div>
    <w:div w:id="1813020294">
      <w:bodyDiv w:val="1"/>
      <w:marLeft w:val="0"/>
      <w:marRight w:val="0"/>
      <w:marTop w:val="0"/>
      <w:marBottom w:val="0"/>
      <w:divBdr>
        <w:top w:val="none" w:sz="0" w:space="0" w:color="auto"/>
        <w:left w:val="none" w:sz="0" w:space="0" w:color="auto"/>
        <w:bottom w:val="none" w:sz="0" w:space="0" w:color="auto"/>
        <w:right w:val="none" w:sz="0" w:space="0" w:color="auto"/>
      </w:divBdr>
    </w:div>
    <w:div w:id="1850290650">
      <w:bodyDiv w:val="1"/>
      <w:marLeft w:val="0"/>
      <w:marRight w:val="0"/>
      <w:marTop w:val="0"/>
      <w:marBottom w:val="0"/>
      <w:divBdr>
        <w:top w:val="none" w:sz="0" w:space="0" w:color="auto"/>
        <w:left w:val="none" w:sz="0" w:space="0" w:color="auto"/>
        <w:bottom w:val="none" w:sz="0" w:space="0" w:color="auto"/>
        <w:right w:val="none" w:sz="0" w:space="0" w:color="auto"/>
      </w:divBdr>
      <w:divsChild>
        <w:div w:id="1995991694">
          <w:marLeft w:val="0"/>
          <w:marRight w:val="0"/>
          <w:marTop w:val="0"/>
          <w:marBottom w:val="0"/>
          <w:divBdr>
            <w:top w:val="none" w:sz="0" w:space="0" w:color="auto"/>
            <w:left w:val="none" w:sz="0" w:space="0" w:color="auto"/>
            <w:bottom w:val="none" w:sz="0" w:space="0" w:color="auto"/>
            <w:right w:val="none" w:sz="0" w:space="0" w:color="auto"/>
          </w:divBdr>
          <w:divsChild>
            <w:div w:id="101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1511">
      <w:bodyDiv w:val="1"/>
      <w:marLeft w:val="0"/>
      <w:marRight w:val="0"/>
      <w:marTop w:val="0"/>
      <w:marBottom w:val="0"/>
      <w:divBdr>
        <w:top w:val="none" w:sz="0" w:space="0" w:color="auto"/>
        <w:left w:val="none" w:sz="0" w:space="0" w:color="auto"/>
        <w:bottom w:val="none" w:sz="0" w:space="0" w:color="auto"/>
        <w:right w:val="none" w:sz="0" w:space="0" w:color="auto"/>
      </w:divBdr>
    </w:div>
    <w:div w:id="2003504516">
      <w:bodyDiv w:val="1"/>
      <w:marLeft w:val="0"/>
      <w:marRight w:val="0"/>
      <w:marTop w:val="0"/>
      <w:marBottom w:val="0"/>
      <w:divBdr>
        <w:top w:val="none" w:sz="0" w:space="0" w:color="auto"/>
        <w:left w:val="none" w:sz="0" w:space="0" w:color="auto"/>
        <w:bottom w:val="none" w:sz="0" w:space="0" w:color="auto"/>
        <w:right w:val="none" w:sz="0" w:space="0" w:color="auto"/>
      </w:divBdr>
      <w:divsChild>
        <w:div w:id="73670621">
          <w:marLeft w:val="0"/>
          <w:marRight w:val="0"/>
          <w:marTop w:val="0"/>
          <w:marBottom w:val="0"/>
          <w:divBdr>
            <w:top w:val="none" w:sz="0" w:space="0" w:color="auto"/>
            <w:left w:val="none" w:sz="0" w:space="0" w:color="auto"/>
            <w:bottom w:val="none" w:sz="0" w:space="0" w:color="auto"/>
            <w:right w:val="none" w:sz="0" w:space="0" w:color="auto"/>
          </w:divBdr>
          <w:divsChild>
            <w:div w:id="1759980933">
              <w:marLeft w:val="0"/>
              <w:marRight w:val="0"/>
              <w:marTop w:val="0"/>
              <w:marBottom w:val="0"/>
              <w:divBdr>
                <w:top w:val="none" w:sz="0" w:space="0" w:color="auto"/>
                <w:left w:val="none" w:sz="0" w:space="0" w:color="auto"/>
                <w:bottom w:val="none" w:sz="0" w:space="0" w:color="auto"/>
                <w:right w:val="none" w:sz="0" w:space="0" w:color="auto"/>
              </w:divBdr>
            </w:div>
            <w:div w:id="16855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5332">
      <w:bodyDiv w:val="1"/>
      <w:marLeft w:val="0"/>
      <w:marRight w:val="0"/>
      <w:marTop w:val="0"/>
      <w:marBottom w:val="0"/>
      <w:divBdr>
        <w:top w:val="none" w:sz="0" w:space="0" w:color="auto"/>
        <w:left w:val="none" w:sz="0" w:space="0" w:color="auto"/>
        <w:bottom w:val="none" w:sz="0" w:space="0" w:color="auto"/>
        <w:right w:val="none" w:sz="0" w:space="0" w:color="auto"/>
      </w:divBdr>
    </w:div>
    <w:div w:id="2035573664">
      <w:bodyDiv w:val="1"/>
      <w:marLeft w:val="0"/>
      <w:marRight w:val="0"/>
      <w:marTop w:val="0"/>
      <w:marBottom w:val="0"/>
      <w:divBdr>
        <w:top w:val="none" w:sz="0" w:space="0" w:color="auto"/>
        <w:left w:val="none" w:sz="0" w:space="0" w:color="auto"/>
        <w:bottom w:val="none" w:sz="0" w:space="0" w:color="auto"/>
        <w:right w:val="none" w:sz="0" w:space="0" w:color="auto"/>
      </w:divBdr>
    </w:div>
    <w:div w:id="2117172350">
      <w:bodyDiv w:val="1"/>
      <w:marLeft w:val="0"/>
      <w:marRight w:val="0"/>
      <w:marTop w:val="0"/>
      <w:marBottom w:val="0"/>
      <w:divBdr>
        <w:top w:val="none" w:sz="0" w:space="0" w:color="auto"/>
        <w:left w:val="none" w:sz="0" w:space="0" w:color="auto"/>
        <w:bottom w:val="none" w:sz="0" w:space="0" w:color="auto"/>
        <w:right w:val="none" w:sz="0" w:space="0" w:color="auto"/>
      </w:divBdr>
    </w:div>
    <w:div w:id="213201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122C1646A84D6CA438D6D7EE772963"/>
        <w:category>
          <w:name w:val="General"/>
          <w:gallery w:val="placeholder"/>
        </w:category>
        <w:types>
          <w:type w:val="bbPlcHdr"/>
        </w:types>
        <w:behaviors>
          <w:behavior w:val="content"/>
        </w:behaviors>
        <w:guid w:val="{1C830636-F004-4E05-8CAE-FCEDA39C0CF6}"/>
      </w:docPartPr>
      <w:docPartBody>
        <w:p w:rsidR="00C74C31" w:rsidRDefault="00C74C31" w:rsidP="00C74C31">
          <w:pPr>
            <w:pStyle w:val="A5122C1646A84D6CA438D6D7EE77296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C31"/>
    <w:rsid w:val="00187B79"/>
    <w:rsid w:val="00192218"/>
    <w:rsid w:val="00812CAA"/>
    <w:rsid w:val="008708C6"/>
    <w:rsid w:val="00C74C3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122C1646A84D6CA438D6D7EE772963">
    <w:name w:val="A5122C1646A84D6CA438D6D7EE772963"/>
    <w:rsid w:val="00C74C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D6004-3042-43FE-A44F-E56827362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2822</TotalTime>
  <Pages>7</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פרויקט למידת מכונה</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למידת מכונה</dc:title>
  <dc:subject/>
  <dc:creator>public</dc:creator>
  <cp:keywords/>
  <dc:description/>
  <cp:lastModifiedBy>Daniel Wolkowicz</cp:lastModifiedBy>
  <cp:revision>16</cp:revision>
  <cp:lastPrinted>2022-06-09T16:38:00Z</cp:lastPrinted>
  <dcterms:created xsi:type="dcterms:W3CDTF">2022-06-07T10:43:00Z</dcterms:created>
  <dcterms:modified xsi:type="dcterms:W3CDTF">2022-08-21T11:52:00Z</dcterms:modified>
</cp:coreProperties>
</file>